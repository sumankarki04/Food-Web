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E3D9" w14:textId="60FAB718" w:rsidR="27FEF2CA" w:rsidRDefault="27FEF2CA">
      <w:pPr>
        <w:pStyle w:val="Title"/>
        <w:spacing w:line="360" w:lineRule="auto"/>
        <w:rPr>
          <w:del w:id="0" w:author="suman karki" w:date="2024-12-14T11:18:00Z" w16du:dateUtc="2024-12-14T11:18:18Z"/>
          <w:rFonts w:ascii="Times New Roman" w:eastAsia="Times New Roman" w:hAnsi="Times New Roman" w:cs="Times New Roman"/>
        </w:rPr>
        <w:pPrChange w:id="1" w:author="suman karki" w:date="2024-12-14T11:12:00Z">
          <w:pPr>
            <w:pStyle w:val="Title"/>
          </w:pPr>
        </w:pPrChange>
      </w:pPr>
      <w:del w:id="2" w:author="suman karki" w:date="2024-12-14T11:18:00Z">
        <w:r w:rsidRPr="026BEBB7" w:rsidDel="026BEBB7">
          <w:delText>Case Study on Building a Computer System</w:delText>
        </w:r>
      </w:del>
    </w:p>
    <w:p w14:paraId="474B04F6" w14:textId="3137AEB3" w:rsidR="27FEF2CA" w:rsidRDefault="27FEF2CA" w:rsidP="026BEBB7">
      <w:pPr>
        <w:pStyle w:val="TOC1"/>
        <w:tabs>
          <w:tab w:val="right" w:leader="dot" w:pos="10950"/>
        </w:tabs>
        <w:spacing w:line="360" w:lineRule="auto"/>
        <w:rPr>
          <w:del w:id="3" w:author="suman karki" w:date="2024-12-14T11:18:00Z" w16du:dateUtc="2024-12-14T11:18:18Z"/>
        </w:rPr>
      </w:pPr>
    </w:p>
    <w:p w14:paraId="0CC721D6" w14:textId="4FE501DE" w:rsidR="27FEF2CA" w:rsidRDefault="27FEF2CA" w:rsidP="026BEBB7">
      <w:pPr>
        <w:spacing w:line="360" w:lineRule="auto"/>
        <w:rPr>
          <w:del w:id="4" w:author="suman karki" w:date="2024-12-14T11:19:00Z" w16du:dateUtc="2024-12-14T11:19:33Z"/>
        </w:rPr>
      </w:pPr>
    </w:p>
    <w:p w14:paraId="29E2C07D" w14:textId="71CE736D" w:rsidR="27FEF2CA" w:rsidRDefault="026BEBB7">
      <w:pPr>
        <w:pStyle w:val="Heading1"/>
        <w:spacing w:line="360" w:lineRule="auto"/>
        <w:jc w:val="both"/>
        <w:rPr>
          <w:rFonts w:ascii="Times New Roman" w:eastAsia="Times New Roman" w:hAnsi="Times New Roman" w:cs="Times New Roman"/>
          <w:b/>
          <w:bCs/>
          <w:sz w:val="32"/>
          <w:szCs w:val="32"/>
        </w:rPr>
        <w:pPrChange w:id="5" w:author="suman karki" w:date="2024-12-14T11:32:00Z">
          <w:pPr>
            <w:pStyle w:val="Heading1"/>
          </w:pPr>
        </w:pPrChange>
      </w:pPr>
      <w:bookmarkStart w:id="6" w:name="_Toc1749124653"/>
      <w:bookmarkStart w:id="7" w:name="_Toc1416053091"/>
      <w:r w:rsidRPr="026BEBB7">
        <w:rPr>
          <w:rFonts w:ascii="Times New Roman" w:eastAsia="Times New Roman" w:hAnsi="Times New Roman" w:cs="Times New Roman"/>
          <w:b/>
          <w:bCs/>
          <w:color w:val="auto"/>
          <w:sz w:val="32"/>
          <w:szCs w:val="32"/>
          <w:rPrChange w:id="8" w:author="suman karki" w:date="2024-12-14T11:31:00Z">
            <w:rPr>
              <w:rFonts w:ascii="Times New Roman" w:eastAsia="Times New Roman" w:hAnsi="Times New Roman" w:cs="Times New Roman"/>
              <w:color w:val="auto"/>
              <w:sz w:val="32"/>
              <w:szCs w:val="32"/>
            </w:rPr>
          </w:rPrChange>
        </w:rPr>
        <w:t>Chapter 1</w:t>
      </w:r>
      <w:r w:rsidRPr="026BEBB7">
        <w:rPr>
          <w:rFonts w:ascii="Times New Roman" w:eastAsia="Times New Roman" w:hAnsi="Times New Roman" w:cs="Times New Roman"/>
          <w:color w:val="auto"/>
          <w:sz w:val="32"/>
          <w:szCs w:val="32"/>
        </w:rPr>
        <w:t xml:space="preserve">: </w:t>
      </w:r>
      <w:r w:rsidRPr="026BEBB7">
        <w:rPr>
          <w:rFonts w:ascii="Times New Roman" w:eastAsia="Times New Roman" w:hAnsi="Times New Roman" w:cs="Times New Roman"/>
          <w:b/>
          <w:bCs/>
          <w:color w:val="auto"/>
          <w:sz w:val="32"/>
          <w:szCs w:val="32"/>
        </w:rPr>
        <w:t>Building</w:t>
      </w:r>
      <w:bookmarkEnd w:id="6"/>
      <w:bookmarkEnd w:id="7"/>
      <w:r w:rsidRPr="026BEBB7">
        <w:rPr>
          <w:rFonts w:ascii="Times New Roman" w:eastAsia="Times New Roman" w:hAnsi="Times New Roman" w:cs="Times New Roman"/>
          <w:b/>
          <w:bCs/>
          <w:color w:val="auto"/>
          <w:sz w:val="32"/>
          <w:szCs w:val="32"/>
        </w:rPr>
        <w:t xml:space="preserve"> a Computer System</w:t>
      </w:r>
    </w:p>
    <w:p w14:paraId="02AD57B9" w14:textId="29E76F49" w:rsidR="27FEF2CA" w:rsidRDefault="27FEF2CA" w:rsidP="27FEF2CA">
      <w:pPr>
        <w:pStyle w:val="Heading1"/>
        <w:rPr>
          <w:rFonts w:ascii="Times New Roman" w:eastAsia="Times New Roman" w:hAnsi="Times New Roman" w:cs="Times New Roman"/>
          <w:color w:val="auto"/>
          <w:sz w:val="32"/>
          <w:szCs w:val="32"/>
        </w:rPr>
      </w:pPr>
      <w:r w:rsidRPr="27FEF2CA">
        <w:rPr>
          <w:rFonts w:ascii="Times New Roman" w:eastAsia="Times New Roman" w:hAnsi="Times New Roman" w:cs="Times New Roman"/>
          <w:color w:val="auto"/>
          <w:sz w:val="32"/>
          <w:szCs w:val="32"/>
        </w:rPr>
        <w:t>Introduction</w:t>
      </w:r>
    </w:p>
    <w:p w14:paraId="0B9F1A8F" w14:textId="79F494E5"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In today's technology-driven world, having a high-performance computer system is essential for various demanding tasks such as gaming, content creation, software development, and more. While pre-built computers offer convenience, they often come with limitations in terms of customization, performance, and cost-effectiveness. Building a custom computer system allows for tailored performance to meet specific needs, providing an opportunity to select each component based on individual preferences and requirements.</w:t>
      </w:r>
    </w:p>
    <w:p w14:paraId="2CD7C4E0" w14:textId="734FB5F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This case study explores the process of building a high-performance, cost-effective computer system designed for both high-end tasks like gaming and content creation as well as for general, everyday use. The project involves comprehensive planning, from identifying system requirements to selecting the most suitable components, assembling the hardware, and conducting rigorous testing to ensure optimal performance. T</w:t>
      </w:r>
    </w:p>
    <w:p w14:paraId="6EBD35BE" w14:textId="24B605EE"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By delving into each step of the process, this case study aims to provide valuable insights and practical guidance for anyone looking to build their own computer system. It highlights the importance of careful planning, informed component selection, and meticulous assembly, all of which are crucial for achieving a successful build. Whether you are a novice or an experienced builder, this case study will serve as a detailed roadmap to help you navigate the complexities of building a custom computer system.</w:t>
      </w:r>
    </w:p>
    <w:p w14:paraId="2B496FE4" w14:textId="7B745D31"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dual focus on high performance and cost-effectiveness ensures that the system not only meets the demanding needs of gamers and content creators but also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w:t>
      </w:r>
    </w:p>
    <w:p w14:paraId="34A442BF" w14:textId="0447C69F"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9" w:name="_Toc1054447554"/>
      <w:bookmarkStart w:id="10" w:name="_Toc773940073"/>
      <w:r w:rsidRPr="026BEBB7">
        <w:rPr>
          <w:rFonts w:ascii="Times New Roman" w:eastAsia="Times New Roman" w:hAnsi="Times New Roman" w:cs="Times New Roman"/>
          <w:b/>
          <w:bCs/>
          <w:color w:val="auto"/>
        </w:rPr>
        <w:t>Objectives of This Case Study</w:t>
      </w:r>
      <w:bookmarkEnd w:id="9"/>
      <w:bookmarkEnd w:id="10"/>
    </w:p>
    <w:p w14:paraId="3D0DD3A8" w14:textId="190C3AC1"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t>Understand Computer Components:</w:t>
      </w:r>
    </w:p>
    <w:p w14:paraId="3E49FFC1" w14:textId="4421565D"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Learn the role and importance of the motherboard, CPU, RAM, storage drive, graphics card, and power supply unit.</w:t>
      </w:r>
    </w:p>
    <w:p w14:paraId="2E3DB1A2" w14:textId="3452C28E"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lastRenderedPageBreak/>
        <w:t>Evaluate Component Selection:</w:t>
      </w:r>
    </w:p>
    <w:p w14:paraId="0B34C6C0" w14:textId="5C84EC37"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Identify key factors for choosing each component, focusing on compatibility, performance, and budget.</w:t>
      </w:r>
    </w:p>
    <w:p w14:paraId="1E1B24AB" w14:textId="24F150D0"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t>Design a General-Use Computer:</w:t>
      </w:r>
    </w:p>
    <w:p w14:paraId="75298D2D" w14:textId="5D37E4DC"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Assemble a computer system suitable for tasks like web browsing, gaming, content creation, and software development, with future upgrade potential.</w:t>
      </w:r>
    </w:p>
    <w:p w14:paraId="52A0508F" w14:textId="150D3FFA"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t>Assess Simple Computer Designs:</w:t>
      </w:r>
    </w:p>
    <w:p w14:paraId="6365E56D" w14:textId="3AA432A7"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Evaluate the effectiveness of simple computer designs for basic and intermediate needs, noting their advantages and limitations.</w:t>
      </w:r>
    </w:p>
    <w:p w14:paraId="7873C241" w14:textId="057E3DDD"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t>Explore Virtual Machines:</w:t>
      </w:r>
    </w:p>
    <w:p w14:paraId="7D6832A0" w14:textId="1367C35B"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Understand virtual machine technology, its benefits, and applications in development, testing, server consolidation, legacy support, and cloud computing.</w:t>
      </w:r>
    </w:p>
    <w:p w14:paraId="2369E7DE" w14:textId="54F110B3" w:rsidR="27FEF2CA" w:rsidRDefault="27FEF2CA" w:rsidP="27FEF2CA">
      <w:pPr>
        <w:pStyle w:val="ListParagraph"/>
        <w:numPr>
          <w:ilvl w:val="0"/>
          <w:numId w:val="3"/>
        </w:numPr>
        <w:spacing w:before="240" w:after="240" w:line="360" w:lineRule="auto"/>
        <w:ind w:left="360" w:firstLine="0"/>
        <w:jc w:val="both"/>
        <w:rPr>
          <w:rFonts w:ascii="Times New Roman" w:eastAsia="Times New Roman" w:hAnsi="Times New Roman" w:cs="Times New Roman"/>
        </w:rPr>
      </w:pPr>
      <w:r w:rsidRPr="27FEF2CA">
        <w:rPr>
          <w:rFonts w:ascii="Times New Roman" w:eastAsia="Times New Roman" w:hAnsi="Times New Roman" w:cs="Times New Roman"/>
          <w:b/>
          <w:bCs/>
        </w:rPr>
        <w:t>Provide Practical Tips:</w:t>
      </w:r>
    </w:p>
    <w:p w14:paraId="35D37F3D" w14:textId="2E34D260" w:rsidR="27FEF2CA" w:rsidRDefault="27FEF2CA" w:rsidP="27FEF2CA">
      <w:pPr>
        <w:pStyle w:val="ListParagraph"/>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Offer recommendations for selecting, assembling, and maintaining computer components, and leveraging virtual machines for efficiency and flexibility.</w:t>
      </w:r>
    </w:p>
    <w:p w14:paraId="41B604EE" w14:textId="4804AA8E" w:rsidR="094B9857" w:rsidRDefault="026BEBB7" w:rsidP="27FEF2CA">
      <w:pPr>
        <w:pStyle w:val="Heading2"/>
        <w:spacing w:line="360" w:lineRule="auto"/>
        <w:jc w:val="both"/>
        <w:rPr>
          <w:rFonts w:ascii="Times New Roman" w:eastAsia="Times New Roman" w:hAnsi="Times New Roman" w:cs="Times New Roman"/>
          <w:b/>
          <w:bCs/>
          <w:color w:val="auto"/>
          <w:sz w:val="28"/>
          <w:szCs w:val="28"/>
        </w:rPr>
      </w:pPr>
      <w:bookmarkStart w:id="11" w:name="_Toc887499804"/>
      <w:bookmarkStart w:id="12" w:name="_Toc1905800710"/>
      <w:r w:rsidRPr="026BEBB7">
        <w:rPr>
          <w:rFonts w:ascii="Times New Roman" w:eastAsia="Times New Roman" w:hAnsi="Times New Roman" w:cs="Times New Roman"/>
          <w:b/>
          <w:bCs/>
          <w:color w:val="auto"/>
          <w:sz w:val="28"/>
          <w:szCs w:val="28"/>
        </w:rPr>
        <w:t>1.1.1. Components Overview</w:t>
      </w:r>
      <w:bookmarkEnd w:id="11"/>
      <w:bookmarkEnd w:id="12"/>
    </w:p>
    <w:tbl>
      <w:tblPr>
        <w:tblStyle w:val="TableGrid"/>
        <w:tblW w:w="11104" w:type="dxa"/>
        <w:tblLayout w:type="fixed"/>
        <w:tblLook w:val="06A0" w:firstRow="1" w:lastRow="0" w:firstColumn="1" w:lastColumn="0" w:noHBand="1" w:noVBand="1"/>
      </w:tblPr>
      <w:tblGrid>
        <w:gridCol w:w="2776"/>
        <w:gridCol w:w="2776"/>
        <w:gridCol w:w="2776"/>
        <w:gridCol w:w="2776"/>
      </w:tblGrid>
      <w:tr w:rsidR="67D67CDD" w14:paraId="7C17EEBE" w14:textId="77777777" w:rsidTr="27FEF2CA">
        <w:trPr>
          <w:trHeight w:val="3120"/>
        </w:trPr>
        <w:tc>
          <w:tcPr>
            <w:tcW w:w="2776" w:type="dxa"/>
          </w:tcPr>
          <w:p w14:paraId="58450932" w14:textId="41177E4C" w:rsidR="67D67CDD" w:rsidRDefault="27FEF2CA" w:rsidP="0B774F55">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Motherboard</w:t>
            </w:r>
          </w:p>
          <w:p w14:paraId="0A9AF46B" w14:textId="516AC5ED" w:rsidR="67D67CDD" w:rsidRDefault="27FEF2CA" w:rsidP="0B774F55">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motherboard is the foundation of the computer, connecting all the other components. It houses the CPU, RAM, and other essential parts.</w:t>
            </w:r>
          </w:p>
        </w:tc>
        <w:tc>
          <w:tcPr>
            <w:tcW w:w="2776" w:type="dxa"/>
          </w:tcPr>
          <w:p w14:paraId="01AC6A3D" w14:textId="6455ACB9" w:rsidR="67D67CDD" w:rsidRDefault="27FEF2CA" w:rsidP="0B774F55">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Processor (CPU)</w:t>
            </w:r>
          </w:p>
          <w:p w14:paraId="2BCC6F2A" w14:textId="704CDCC0" w:rsidR="67D67CDD" w:rsidRDefault="27FEF2CA" w:rsidP="0B774F55">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CPU is the brain of the computer, responsible for processing data and instructions. It determines the overall performance of the system.</w:t>
            </w:r>
          </w:p>
        </w:tc>
        <w:tc>
          <w:tcPr>
            <w:tcW w:w="2776" w:type="dxa"/>
          </w:tcPr>
          <w:p w14:paraId="655484E6" w14:textId="24BFD8AA" w:rsidR="67D67CDD" w:rsidRDefault="27FEF2CA" w:rsidP="0B774F55">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Memory (RAM)</w:t>
            </w:r>
          </w:p>
          <w:p w14:paraId="7A2C0B84" w14:textId="3086C1CA" w:rsidR="67D67CDD" w:rsidRDefault="27FEF2CA" w:rsidP="0B774F55">
            <w:pPr>
              <w:spacing w:beforeAutospacing="1" w:afterAutospacing="1" w:line="360" w:lineRule="auto"/>
              <w:jc w:val="both"/>
              <w:rPr>
                <w:rFonts w:ascii="Times New Roman" w:eastAsia="Times New Roman" w:hAnsi="Times New Roman" w:cs="Times New Roman"/>
              </w:rPr>
            </w:pPr>
            <w:r w:rsidRPr="27FEF2CA">
              <w:rPr>
                <w:rFonts w:ascii="Times New Roman" w:eastAsia="Times New Roman" w:hAnsi="Times New Roman" w:cs="Times New Roman"/>
              </w:rPr>
              <w:t>Ram is a temporary storage for data that the CPU is a means actively using. More RAM, faster multitasking, smoother performance.</w:t>
            </w:r>
          </w:p>
        </w:tc>
        <w:tc>
          <w:tcPr>
            <w:tcW w:w="2776" w:type="dxa"/>
          </w:tcPr>
          <w:p w14:paraId="489C49F1" w14:textId="5E819CC0" w:rsidR="67D67CDD" w:rsidRDefault="27FEF2CA" w:rsidP="0B774F55">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Storage Drive</w:t>
            </w:r>
          </w:p>
          <w:p w14:paraId="3BBBD2C1" w14:textId="4CC4EBC8" w:rsidR="67D67CDD" w:rsidRDefault="27FEF2CA" w:rsidP="0B774F55">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storage drive stores your operating system, programs, and files. There are several types of storage drives, each with them Advantages and disadvantages.</w:t>
            </w:r>
          </w:p>
        </w:tc>
      </w:tr>
    </w:tbl>
    <w:p w14:paraId="0200E0A7" w14:textId="25F4BA3A" w:rsidR="3348195D" w:rsidRDefault="026BEBB7" w:rsidP="27FEF2CA">
      <w:pPr>
        <w:pStyle w:val="Heading3"/>
        <w:spacing w:before="240" w:line="360" w:lineRule="auto"/>
        <w:jc w:val="both"/>
        <w:rPr>
          <w:rFonts w:ascii="Times New Roman" w:eastAsia="Times New Roman" w:hAnsi="Times New Roman" w:cs="Times New Roman"/>
          <w:b/>
          <w:bCs/>
          <w:color w:val="auto"/>
        </w:rPr>
      </w:pPr>
      <w:bookmarkStart w:id="13" w:name="_Toc1358265590"/>
      <w:bookmarkStart w:id="14" w:name="_Toc1552955084"/>
      <w:r w:rsidRPr="026BEBB7">
        <w:rPr>
          <w:rFonts w:ascii="Times New Roman" w:eastAsia="Times New Roman" w:hAnsi="Times New Roman" w:cs="Times New Roman"/>
          <w:b/>
          <w:bCs/>
          <w:color w:val="auto"/>
        </w:rPr>
        <w:t>1.1.2. Motherboard</w:t>
      </w:r>
      <w:bookmarkEnd w:id="13"/>
      <w:bookmarkEnd w:id="14"/>
    </w:p>
    <w:p w14:paraId="51246B0A" w14:textId="09CFCA5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 xml:space="preserve">The motherboard serves as the main platform that connects and supports all components of a computer,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w:t>
      </w:r>
      <w:r w:rsidRPr="27FEF2CA">
        <w:rPr>
          <w:rFonts w:ascii="Times New Roman" w:eastAsia="Times New Roman" w:hAnsi="Times New Roman" w:cs="Times New Roman"/>
        </w:rPr>
        <w:lastRenderedPageBreak/>
        <w:t>a motherboard include the number of expansion slots, support for high-speed storage, and the ability to handle faster RAM speeds and efficient power delivery for demanding components.</w:t>
      </w:r>
    </w:p>
    <w:tbl>
      <w:tblPr>
        <w:tblStyle w:val="TableGrid"/>
        <w:tblW w:w="10660" w:type="dxa"/>
        <w:tblLayout w:type="fixed"/>
        <w:tblLook w:val="06A0" w:firstRow="1" w:lastRow="0" w:firstColumn="1" w:lastColumn="0" w:noHBand="1" w:noVBand="1"/>
        <w:tblPrChange w:id="15" w:author="suman karki" w:date="2024-12-14T11:28:00Z">
          <w:tblPr>
            <w:tblStyle w:val="TableGrid"/>
            <w:tblW w:w="10660" w:type="dxa"/>
            <w:tblLook w:val="06A0" w:firstRow="1" w:lastRow="0" w:firstColumn="1" w:lastColumn="0" w:noHBand="1" w:noVBand="1"/>
          </w:tblPr>
        </w:tblPrChange>
      </w:tblPr>
      <w:tblGrid>
        <w:gridCol w:w="5330"/>
        <w:gridCol w:w="5330"/>
        <w:tblGridChange w:id="16">
          <w:tblGrid>
            <w:gridCol w:w="5330"/>
            <w:gridCol w:w="5330"/>
          </w:tblGrid>
        </w:tblGridChange>
      </w:tblGrid>
      <w:tr w:rsidR="303F14BB" w14:paraId="7CD8B02A" w14:textId="77777777" w:rsidTr="026BEBB7">
        <w:trPr>
          <w:trHeight w:val="630"/>
          <w:trPrChange w:id="17" w:author="suman karki" w:date="2024-12-14T11:28:00Z">
            <w:trPr>
              <w:trHeight w:val="300"/>
            </w:trPr>
          </w:trPrChange>
        </w:trPr>
        <w:tc>
          <w:tcPr>
            <w:tcW w:w="10660" w:type="dxa"/>
            <w:gridSpan w:val="2"/>
            <w:tcBorders>
              <w:left w:val="single" w:sz="2" w:space="0" w:color="000000" w:themeColor="text1"/>
            </w:tcBorders>
            <w:tcPrChange w:id="18" w:author="suman karki" w:date="2024-12-14T11:28:00Z">
              <w:tcPr>
                <w:tcW w:w="10660" w:type="dxa"/>
                <w:gridSpan w:val="2"/>
                <w:tcBorders>
                  <w:left w:val="single" w:sz="2" w:space="0" w:color="000000" w:themeColor="text1"/>
                </w:tcBorders>
              </w:tcPr>
            </w:tcPrChange>
          </w:tcPr>
          <w:p w14:paraId="6B8CA734" w14:textId="790DB4B9" w:rsidR="303F14BB" w:rsidRDefault="27FEF2CA" w:rsidP="27FEF2CA">
            <w:pPr>
              <w:spacing w:line="360" w:lineRule="auto"/>
              <w:jc w:val="center"/>
              <w:rPr>
                <w:rFonts w:ascii="Times New Roman" w:eastAsia="Times New Roman" w:hAnsi="Times New Roman" w:cs="Times New Roman"/>
                <w:b/>
                <w:bCs/>
              </w:rPr>
            </w:pPr>
            <w:r w:rsidRPr="27FEF2CA">
              <w:rPr>
                <w:rFonts w:ascii="Times New Roman" w:eastAsia="Times New Roman" w:hAnsi="Times New Roman" w:cs="Times New Roman"/>
                <w:b/>
                <w:bCs/>
              </w:rPr>
              <w:t>Motherboard Selection</w:t>
            </w:r>
          </w:p>
          <w:p w14:paraId="031AFD3F" w14:textId="21E6D76E" w:rsidR="303F14BB" w:rsidRDefault="303F14BB" w:rsidP="27FEF2CA">
            <w:pPr>
              <w:spacing w:line="360" w:lineRule="auto"/>
              <w:jc w:val="both"/>
              <w:rPr>
                <w:rFonts w:ascii="Times New Roman" w:eastAsia="Times New Roman" w:hAnsi="Times New Roman" w:cs="Times New Roman"/>
              </w:rPr>
            </w:pPr>
          </w:p>
        </w:tc>
      </w:tr>
      <w:tr w:rsidR="303F14BB" w14:paraId="06F6F5E5" w14:textId="77777777" w:rsidTr="026BEBB7">
        <w:trPr>
          <w:trHeight w:val="1755"/>
          <w:trPrChange w:id="19" w:author="suman karki" w:date="2024-12-14T11:28:00Z">
            <w:trPr>
              <w:trHeight w:val="300"/>
            </w:trPr>
          </w:trPrChange>
        </w:trPr>
        <w:tc>
          <w:tcPr>
            <w:tcW w:w="5330" w:type="dxa"/>
            <w:tcBorders>
              <w:left w:val="single" w:sz="2" w:space="0" w:color="000000" w:themeColor="text1"/>
            </w:tcBorders>
            <w:tcPrChange w:id="20" w:author="suman karki" w:date="2024-12-14T11:28:00Z">
              <w:tcPr>
                <w:tcW w:w="5330" w:type="dxa"/>
                <w:tcBorders>
                  <w:left w:val="single" w:sz="2" w:space="0" w:color="000000" w:themeColor="text1"/>
                </w:tcBorders>
              </w:tcPr>
            </w:tcPrChange>
          </w:tcPr>
          <w:p w14:paraId="5999AE62" w14:textId="3C805193" w:rsidR="303F14BB"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Form Factor</w:t>
            </w:r>
          </w:p>
          <w:p w14:paraId="7F65C570" w14:textId="06D30238" w:rsidR="303F14BB" w:rsidRDefault="27FEF2CA" w:rsidP="303F14BB">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form factor determines the size and shape of the motherboard. ATX is the most common form factor for desktop computers.</w:t>
            </w:r>
          </w:p>
          <w:p w14:paraId="6A62648B" w14:textId="3BE336E7" w:rsidR="303F14BB" w:rsidRDefault="303F14BB" w:rsidP="27FEF2CA">
            <w:pPr>
              <w:spacing w:line="360" w:lineRule="auto"/>
              <w:jc w:val="both"/>
              <w:rPr>
                <w:rFonts w:ascii="Times New Roman" w:eastAsia="Times New Roman" w:hAnsi="Times New Roman" w:cs="Times New Roman"/>
              </w:rPr>
            </w:pPr>
          </w:p>
        </w:tc>
        <w:tc>
          <w:tcPr>
            <w:tcW w:w="5330" w:type="dxa"/>
            <w:tcPrChange w:id="21" w:author="suman karki" w:date="2024-12-14T11:28:00Z">
              <w:tcPr>
                <w:tcW w:w="5330" w:type="dxa"/>
              </w:tcPr>
            </w:tcPrChange>
          </w:tcPr>
          <w:p w14:paraId="5B93AD36" w14:textId="664F548D" w:rsidR="303F14BB"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Socket Compatibility</w:t>
            </w:r>
          </w:p>
          <w:p w14:paraId="10429515" w14:textId="5E3CEF04" w:rsidR="303F14BB" w:rsidRDefault="27FEF2CA" w:rsidP="303F14BB">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motherboard must be compatible with the chosen CPU. Different CPUs have different sockets. Consult the motherboard's specifications.</w:t>
            </w:r>
          </w:p>
        </w:tc>
      </w:tr>
      <w:tr w:rsidR="303F14BB" w14:paraId="27271ECF" w14:textId="77777777" w:rsidTr="026BEBB7">
        <w:trPr>
          <w:trHeight w:val="300"/>
        </w:trPr>
        <w:tc>
          <w:tcPr>
            <w:tcW w:w="5330" w:type="dxa"/>
            <w:tcBorders>
              <w:left w:val="single" w:sz="2" w:space="0" w:color="000000" w:themeColor="text1"/>
            </w:tcBorders>
          </w:tcPr>
          <w:p w14:paraId="580C47C7" w14:textId="5844DC3A" w:rsidR="303F14BB"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Expansion Slots</w:t>
            </w:r>
          </w:p>
          <w:p w14:paraId="0543916E" w14:textId="7FCC6122" w:rsidR="303F14BB" w:rsidRDefault="27FEF2CA" w:rsidP="303F14BB">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motherboard should have enough expansion slots for your needs, including PCIe slots for graphics cards and other peripherals.</w:t>
            </w:r>
          </w:p>
        </w:tc>
        <w:tc>
          <w:tcPr>
            <w:tcW w:w="5330" w:type="dxa"/>
          </w:tcPr>
          <w:p w14:paraId="79D9631A" w14:textId="0F7C8479" w:rsidR="303F14BB"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Integrated Features</w:t>
            </w:r>
          </w:p>
          <w:p w14:paraId="3C770335" w14:textId="40F3A4F8" w:rsidR="303F14BB" w:rsidRDefault="27FEF2CA" w:rsidP="303F14BB">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Motherboards often include integrated features like Wi-Fi, Bluetooth, and audio. Consider these when making your decision.</w:t>
            </w:r>
          </w:p>
        </w:tc>
      </w:tr>
    </w:tbl>
    <w:p w14:paraId="666198B5" w14:textId="0543D02E" w:rsidR="0B774F55" w:rsidRDefault="026BEBB7" w:rsidP="27FEF2CA">
      <w:pPr>
        <w:pStyle w:val="Heading3"/>
        <w:spacing w:before="240" w:line="360" w:lineRule="auto"/>
        <w:jc w:val="both"/>
        <w:rPr>
          <w:rFonts w:ascii="Times New Roman" w:eastAsia="Times New Roman" w:hAnsi="Times New Roman" w:cs="Times New Roman"/>
          <w:color w:val="auto"/>
        </w:rPr>
      </w:pPr>
      <w:bookmarkStart w:id="22" w:name="_Toc535664126"/>
      <w:bookmarkStart w:id="23" w:name="_Toc982394382"/>
      <w:r w:rsidRPr="026BEBB7">
        <w:rPr>
          <w:rFonts w:ascii="Times New Roman" w:eastAsia="Times New Roman" w:hAnsi="Times New Roman" w:cs="Times New Roman"/>
          <w:color w:val="auto"/>
        </w:rPr>
        <w:t>1.1.3. Processor (CPU)</w:t>
      </w:r>
      <w:bookmarkEnd w:id="22"/>
      <w:bookmarkEnd w:id="23"/>
    </w:p>
    <w:p w14:paraId="337E8036" w14:textId="06CC00A9" w:rsidR="0B774F55"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The performance of the CPU directly impacts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it’s important to consider factors such as clock speed (measured in GHz), number of cores, and compatibility with the motherboard. </w:t>
      </w:r>
    </w:p>
    <w:tbl>
      <w:tblPr>
        <w:tblStyle w:val="TableGrid"/>
        <w:tblW w:w="10950" w:type="dxa"/>
        <w:tblLayout w:type="fixed"/>
        <w:tblLook w:val="06A0" w:firstRow="1" w:lastRow="0" w:firstColumn="1" w:lastColumn="0" w:noHBand="1" w:noVBand="1"/>
      </w:tblPr>
      <w:tblGrid>
        <w:gridCol w:w="1680"/>
        <w:gridCol w:w="9270"/>
      </w:tblGrid>
      <w:tr w:rsidR="0B774F55" w14:paraId="3ECD7A19" w14:textId="77777777" w:rsidTr="27FEF2CA">
        <w:trPr>
          <w:trHeight w:val="300"/>
        </w:trPr>
        <w:tc>
          <w:tcPr>
            <w:tcW w:w="1680" w:type="dxa"/>
          </w:tcPr>
          <w:p w14:paraId="39BD065F" w14:textId="4E7705D5" w:rsidR="0B774F55"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Clock Speed</w:t>
            </w:r>
          </w:p>
        </w:tc>
        <w:tc>
          <w:tcPr>
            <w:tcW w:w="9270" w:type="dxa"/>
          </w:tcPr>
          <w:p w14:paraId="5C801EB0" w14:textId="70E64246" w:rsidR="0B774F55"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A higher clock speed generally indicates better performance. However, other factors such as core count and cache size are also important.</w:t>
            </w:r>
          </w:p>
        </w:tc>
      </w:tr>
      <w:tr w:rsidR="0B774F55" w14:paraId="283AA7AF" w14:textId="77777777" w:rsidTr="27FEF2CA">
        <w:trPr>
          <w:trHeight w:val="300"/>
        </w:trPr>
        <w:tc>
          <w:tcPr>
            <w:tcW w:w="1680" w:type="dxa"/>
          </w:tcPr>
          <w:p w14:paraId="1189AC47" w14:textId="00138F24" w:rsidR="0B774F55"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Core Count</w:t>
            </w:r>
          </w:p>
        </w:tc>
        <w:tc>
          <w:tcPr>
            <w:tcW w:w="9270" w:type="dxa"/>
          </w:tcPr>
          <w:p w14:paraId="67296DC6" w14:textId="3FA29DEB" w:rsidR="0B774F55"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number of cores determines how many tasks the CPU can process simultaneously. More cores are beneficial for multitasking and demanding applications.</w:t>
            </w:r>
          </w:p>
        </w:tc>
      </w:tr>
      <w:tr w:rsidR="0B774F55" w14:paraId="71470A29" w14:textId="77777777" w:rsidTr="27FEF2CA">
        <w:trPr>
          <w:trHeight w:val="300"/>
        </w:trPr>
        <w:tc>
          <w:tcPr>
            <w:tcW w:w="1680" w:type="dxa"/>
          </w:tcPr>
          <w:p w14:paraId="5C551194" w14:textId="682538FC" w:rsidR="0B774F55"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Cache Size</w:t>
            </w:r>
          </w:p>
        </w:tc>
        <w:tc>
          <w:tcPr>
            <w:tcW w:w="9270" w:type="dxa"/>
          </w:tcPr>
          <w:p w14:paraId="6877B85C" w14:textId="2683E66A" w:rsidR="0B774F55"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 xml:space="preserve">Cache is a small amount of fast memory that the CPU uses to store frequently accessed data. A larger cache can improve performance. </w:t>
            </w:r>
          </w:p>
        </w:tc>
      </w:tr>
      <w:tr w:rsidR="0B774F55" w14:paraId="6BB2D7AF" w14:textId="77777777" w:rsidTr="27FEF2CA">
        <w:trPr>
          <w:trHeight w:val="300"/>
        </w:trPr>
        <w:tc>
          <w:tcPr>
            <w:tcW w:w="1680" w:type="dxa"/>
          </w:tcPr>
          <w:p w14:paraId="11075796" w14:textId="78CF9A1C" w:rsidR="0B774F55"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lastRenderedPageBreak/>
              <w:t>Power Consumption</w:t>
            </w:r>
          </w:p>
        </w:tc>
        <w:tc>
          <w:tcPr>
            <w:tcW w:w="9270" w:type="dxa"/>
          </w:tcPr>
          <w:p w14:paraId="72A23CC9" w14:textId="727E16B9" w:rsidR="0B774F55"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Consider the power consumption of the CPU, especially if you are concerned about energy efficiency.</w:t>
            </w:r>
          </w:p>
        </w:tc>
      </w:tr>
    </w:tbl>
    <w:p w14:paraId="084B9678" w14:textId="07551B49"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mother board.</w:t>
      </w:r>
    </w:p>
    <w:p w14:paraId="25B632E2" w14:textId="16174DBB" w:rsidR="54B03C2F" w:rsidRDefault="026BEBB7" w:rsidP="27FEF2CA">
      <w:pPr>
        <w:pStyle w:val="Heading3"/>
        <w:spacing w:line="360" w:lineRule="auto"/>
        <w:jc w:val="both"/>
        <w:rPr>
          <w:rFonts w:ascii="Times New Roman" w:eastAsia="Times New Roman" w:hAnsi="Times New Roman" w:cs="Times New Roman"/>
          <w:b/>
          <w:bCs/>
          <w:color w:val="auto"/>
        </w:rPr>
      </w:pPr>
      <w:bookmarkStart w:id="24" w:name="_Toc1429614791"/>
      <w:bookmarkStart w:id="25" w:name="_Toc1404811677"/>
      <w:r w:rsidRPr="026BEBB7">
        <w:rPr>
          <w:rFonts w:ascii="Times New Roman" w:eastAsia="Times New Roman" w:hAnsi="Times New Roman" w:cs="Times New Roman"/>
          <w:b/>
          <w:bCs/>
          <w:color w:val="auto"/>
        </w:rPr>
        <w:t>1.1.4. Memory (RAM) Considerations</w:t>
      </w:r>
      <w:bookmarkEnd w:id="24"/>
      <w:bookmarkEnd w:id="25"/>
    </w:p>
    <w:p w14:paraId="724B7A7A" w14:textId="4396BE12"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When choosing RAM, consider how much you need based on your tasks. For basic use, 8GB is enough; for gaming or multitasking, go for 16GB; and for heavy tasks like video editing, 32GB or more is better. Look at the speed 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w:t>
      </w:r>
    </w:p>
    <w:tbl>
      <w:tblPr>
        <w:tblStyle w:val="TableGrid"/>
        <w:tblW w:w="0" w:type="auto"/>
        <w:tblLayout w:type="fixed"/>
        <w:tblLook w:val="06A0" w:firstRow="1" w:lastRow="0" w:firstColumn="1" w:lastColumn="0" w:noHBand="1" w:noVBand="1"/>
      </w:tblPr>
      <w:tblGrid>
        <w:gridCol w:w="2638"/>
        <w:gridCol w:w="8312"/>
      </w:tblGrid>
      <w:tr w:rsidR="27FEF2CA" w14:paraId="4D021C54" w14:textId="77777777" w:rsidTr="026BEBB7">
        <w:trPr>
          <w:trHeight w:val="300"/>
        </w:trPr>
        <w:tc>
          <w:tcPr>
            <w:tcW w:w="2638" w:type="dxa"/>
          </w:tcPr>
          <w:p w14:paraId="233EAF25" w14:textId="5AE08918" w:rsidR="27FEF2CA" w:rsidRDefault="27FEF2CA" w:rsidP="27FEF2CA">
            <w:pPr>
              <w:spacing w:line="360" w:lineRule="auto"/>
              <w:rPr>
                <w:rFonts w:ascii="Times New Roman" w:eastAsia="Times New Roman" w:hAnsi="Times New Roman" w:cs="Times New Roman"/>
              </w:rPr>
            </w:pPr>
            <w:r w:rsidRPr="27FEF2CA">
              <w:rPr>
                <w:rFonts w:ascii="Times New Roman" w:eastAsia="Times New Roman" w:hAnsi="Times New Roman" w:cs="Times New Roman"/>
              </w:rPr>
              <w:t>RAM Type</w:t>
            </w:r>
          </w:p>
        </w:tc>
        <w:tc>
          <w:tcPr>
            <w:tcW w:w="8312" w:type="dxa"/>
          </w:tcPr>
          <w:p w14:paraId="61D45BEA" w14:textId="1E7C6E64"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DDR4 and DDR5 are the current standard RAM types. DDR5 offers higher speeds and lower power consumption.</w:t>
            </w:r>
          </w:p>
        </w:tc>
      </w:tr>
      <w:tr w:rsidR="27FEF2CA" w14:paraId="7F5FB540" w14:textId="77777777" w:rsidTr="026BEBB7">
        <w:trPr>
          <w:trHeight w:val="300"/>
        </w:trPr>
        <w:tc>
          <w:tcPr>
            <w:tcW w:w="2638" w:type="dxa"/>
          </w:tcPr>
          <w:p w14:paraId="085DFCCF" w14:textId="24EDD2A7" w:rsidR="27FEF2CA" w:rsidRDefault="27FEF2CA" w:rsidP="27FEF2CA">
            <w:pPr>
              <w:spacing w:line="360" w:lineRule="auto"/>
              <w:rPr>
                <w:rFonts w:ascii="Times New Roman" w:eastAsia="Times New Roman" w:hAnsi="Times New Roman" w:cs="Times New Roman"/>
              </w:rPr>
            </w:pPr>
            <w:r w:rsidRPr="27FEF2CA">
              <w:rPr>
                <w:rFonts w:ascii="Times New Roman" w:eastAsia="Times New Roman" w:hAnsi="Times New Roman" w:cs="Times New Roman"/>
              </w:rPr>
              <w:t>Frequency</w:t>
            </w:r>
          </w:p>
        </w:tc>
        <w:tc>
          <w:tcPr>
            <w:tcW w:w="8312" w:type="dxa"/>
          </w:tcPr>
          <w:p w14:paraId="4D87E79E" w14:textId="6160FB02"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Higher frequency means faster data transfer rates. Look for RAM with a frequency of at least 2400 MHz for optimal performance.</w:t>
            </w:r>
          </w:p>
        </w:tc>
      </w:tr>
      <w:tr w:rsidR="27FEF2CA" w14:paraId="4E0109F9" w14:textId="77777777" w:rsidTr="026BEBB7">
        <w:trPr>
          <w:trHeight w:val="300"/>
        </w:trPr>
        <w:tc>
          <w:tcPr>
            <w:tcW w:w="2638" w:type="dxa"/>
          </w:tcPr>
          <w:p w14:paraId="25E63DC1" w14:textId="77079F71"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Capacity</w:t>
            </w:r>
          </w:p>
        </w:tc>
        <w:tc>
          <w:tcPr>
            <w:tcW w:w="8312" w:type="dxa"/>
          </w:tcPr>
          <w:p w14:paraId="48125441" w14:textId="19E9913F" w:rsidR="27FEF2CA" w:rsidRDefault="026BEBB7" w:rsidP="27FEF2CA">
            <w:pPr>
              <w:spacing w:line="360" w:lineRule="auto"/>
              <w:jc w:val="both"/>
              <w:rPr>
                <w:rFonts w:ascii="Times New Roman" w:eastAsia="Times New Roman" w:hAnsi="Times New Roman" w:cs="Times New Roman"/>
              </w:rPr>
            </w:pPr>
            <w:r w:rsidRPr="026BEBB7">
              <w:rPr>
                <w:rFonts w:ascii="Times New Roman" w:eastAsia="Times New Roman" w:hAnsi="Times New Roman" w:cs="Times New Roman"/>
              </w:rPr>
              <w:t>The amount of RAM needed depends on your usage. For basic computing, 8GB is sufficient</w:t>
            </w:r>
            <w:ins w:id="26" w:author="suman karki" w:date="2024-12-14T11:29:00Z">
              <w:r w:rsidRPr="026BEBB7">
                <w:rPr>
                  <w:rFonts w:ascii="Times New Roman" w:eastAsia="Times New Roman" w:hAnsi="Times New Roman" w:cs="Times New Roman"/>
                </w:rPr>
                <w:t xml:space="preserve"> and a heavy user </w:t>
              </w:r>
            </w:ins>
            <w:del w:id="27" w:author="suman karki" w:date="2024-12-14T11:29:00Z">
              <w:r w:rsidR="27FEF2CA" w:rsidRPr="026BEBB7" w:rsidDel="026BEBB7">
                <w:rPr>
                  <w:rFonts w:ascii="Times New Roman" w:eastAsia="Times New Roman" w:hAnsi="Times New Roman" w:cs="Times New Roman"/>
                </w:rPr>
                <w:delText xml:space="preserve">. For gaming and demanding applications, </w:delText>
              </w:r>
            </w:del>
            <w:r w:rsidRPr="026BEBB7">
              <w:rPr>
                <w:rFonts w:ascii="Times New Roman" w:eastAsia="Times New Roman" w:hAnsi="Times New Roman" w:cs="Times New Roman"/>
              </w:rPr>
              <w:t>16GB or more is recommended.</w:t>
            </w:r>
          </w:p>
        </w:tc>
      </w:tr>
    </w:tbl>
    <w:p w14:paraId="232C9D5C" w14:textId="1B4DA7F2" w:rsidR="0B774F55" w:rsidRDefault="026BEBB7" w:rsidP="27FEF2CA">
      <w:pPr>
        <w:pStyle w:val="Heading3"/>
        <w:spacing w:line="360" w:lineRule="auto"/>
        <w:jc w:val="both"/>
        <w:rPr>
          <w:rFonts w:ascii="Times New Roman" w:eastAsia="Times New Roman" w:hAnsi="Times New Roman" w:cs="Times New Roman"/>
          <w:b/>
          <w:bCs/>
          <w:color w:val="auto"/>
        </w:rPr>
      </w:pPr>
      <w:bookmarkStart w:id="28" w:name="_Toc262914853"/>
      <w:bookmarkStart w:id="29" w:name="_Toc852687825"/>
      <w:r w:rsidRPr="026BEBB7">
        <w:rPr>
          <w:rFonts w:ascii="Times New Roman" w:eastAsia="Times New Roman" w:hAnsi="Times New Roman" w:cs="Times New Roman"/>
          <w:b/>
          <w:bCs/>
          <w:color w:val="auto"/>
        </w:rPr>
        <w:t>1.1.5. Storage Drive</w:t>
      </w:r>
      <w:bookmarkEnd w:id="28"/>
      <w:bookmarkEnd w:id="29"/>
    </w:p>
    <w:p w14:paraId="1B743314" w14:textId="08010E25"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w:t>
      </w:r>
    </w:p>
    <w:p w14:paraId="79552D41" w14:textId="0D32D98F" w:rsidR="0B774F55" w:rsidRDefault="0B774F55" w:rsidP="27FEF2CA">
      <w:pPr>
        <w:spacing w:line="360" w:lineRule="auto"/>
        <w:jc w:val="both"/>
        <w:rPr>
          <w:rFonts w:ascii="Times New Roman" w:eastAsia="Times New Roman" w:hAnsi="Times New Roman" w:cs="Times New Roman"/>
          <w:b/>
          <w:bCs/>
          <w:color w:val="000000" w:themeColor="text1"/>
        </w:rPr>
      </w:pPr>
      <w:r>
        <w:rPr>
          <w:noProof/>
        </w:rPr>
        <w:lastRenderedPageBreak/>
        <mc:AlternateContent>
          <mc:Choice Requires="wpg">
            <w:drawing>
              <wp:inline distT="0" distB="0" distL="0" distR="0" wp14:anchorId="03447586" wp14:editId="539CE2F1">
                <wp:extent cx="6986905" cy="3012440"/>
                <wp:effectExtent l="19050" t="19050" r="23495" b="16510"/>
                <wp:docPr id="1115909258" name="Group 1"/>
                <wp:cNvGraphicFramePr/>
                <a:graphic xmlns:a="http://schemas.openxmlformats.org/drawingml/2006/main">
                  <a:graphicData uri="http://schemas.microsoft.com/office/word/2010/wordprocessingGroup">
                    <wpg:wgp>
                      <wpg:cNvGrpSpPr/>
                      <wpg:grpSpPr>
                        <a:xfrm>
                          <a:off x="0" y="0"/>
                          <a:ext cx="6986905" cy="3012440"/>
                          <a:chOff x="0" y="0"/>
                          <a:chExt cx="7100570" cy="3013072"/>
                        </a:xfrm>
                      </wpg:grpSpPr>
                      <wps:wsp>
                        <wps:cNvPr id="758422182" name="Rectangle 758422182"/>
                        <wps:cNvSpPr/>
                        <wps:spPr>
                          <a:xfrm>
                            <a:off x="844029" y="514930"/>
                            <a:ext cx="660542" cy="441368"/>
                          </a:xfrm>
                          <a:prstGeom prst="rect">
                            <a:avLst/>
                          </a:prstGeom>
                          <a:solidFill>
                            <a:schemeClr val="lt1"/>
                          </a:solidFill>
                          <a:ln>
                            <a:solidFill>
                              <a:srgbClr val="000000"/>
                            </a:solidFill>
                          </a:ln>
                        </wps:spPr>
                        <wps:txbx>
                          <w:txbxContent>
                            <w:p w14:paraId="3212D91F" w14:textId="77777777" w:rsidR="00946D1E" w:rsidRDefault="00946D1E" w:rsidP="005D0E0E">
                              <w:pPr>
                                <w:spacing w:line="276" w:lineRule="auto"/>
                                <w:jc w:val="center"/>
                                <w:rPr>
                                  <w:rFonts w:ascii="Aptos" w:hAnsi="Aptos"/>
                                  <w:color w:val="000000"/>
                                  <w:sz w:val="32"/>
                                  <w:szCs w:val="32"/>
                                </w:rPr>
                              </w:pPr>
                              <w:r>
                                <w:rPr>
                                  <w:rFonts w:ascii="Aptos" w:hAnsi="Aptos"/>
                                  <w:color w:val="000000"/>
                                  <w:sz w:val="32"/>
                                  <w:szCs w:val="32"/>
                                </w:rPr>
                                <w:t>1</w:t>
                              </w:r>
                            </w:p>
                          </w:txbxContent>
                        </wps:txbx>
                        <wps:bodyPr anchor="t"/>
                      </wps:wsp>
                      <wps:wsp>
                        <wps:cNvPr id="99620951" name="Rectangle 99620951"/>
                        <wps:cNvSpPr/>
                        <wps:spPr>
                          <a:xfrm>
                            <a:off x="0" y="0"/>
                            <a:ext cx="7100570" cy="30130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2326010" name="Rectangle 112326010"/>
                        <wps:cNvSpPr/>
                        <wps:spPr>
                          <a:xfrm>
                            <a:off x="1174299" y="3480"/>
                            <a:ext cx="5812072" cy="972834"/>
                          </a:xfrm>
                          <a:prstGeom prst="rect">
                            <a:avLst/>
                          </a:prstGeom>
                          <a:solidFill>
                            <a:schemeClr val="lt1"/>
                          </a:solidFill>
                          <a:ln>
                            <a:solidFill>
                              <a:schemeClr val="tx1"/>
                            </a:solidFill>
                          </a:ln>
                        </wps:spPr>
                        <wps:txbx>
                          <w:txbxContent>
                            <w:p w14:paraId="399F09A5" w14:textId="77777777" w:rsidR="00946D1E" w:rsidRDefault="00946D1E" w:rsidP="005D0E0E">
                              <w:pPr>
                                <w:spacing w:line="276" w:lineRule="auto"/>
                                <w:jc w:val="both"/>
                                <w:rPr>
                                  <w:b/>
                                  <w:bCs/>
                                  <w:color w:val="000000"/>
                                </w:rPr>
                              </w:pPr>
                              <w:r>
                                <w:rPr>
                                  <w:b/>
                                  <w:bCs/>
                                  <w:color w:val="000000"/>
                                </w:rPr>
                                <w:t xml:space="preserve">    NVMe SSD</w:t>
                              </w:r>
                            </w:p>
                            <w:p w14:paraId="2541C933" w14:textId="77777777" w:rsidR="00946D1E" w:rsidRDefault="00946D1E" w:rsidP="005D0E0E">
                              <w:pPr>
                                <w:spacing w:line="276" w:lineRule="auto"/>
                                <w:jc w:val="both"/>
                                <w:rPr>
                                  <w:color w:val="000000"/>
                                </w:rPr>
                              </w:pPr>
                              <w:r>
                                <w:rPr>
                                  <w:color w:val="000000"/>
                                </w:rPr>
                                <w:t xml:space="preserve">      NVMe SSDs are the fastest type of storage drive, offering ultra-fast</w:t>
                              </w:r>
                            </w:p>
                            <w:p w14:paraId="67D05D3A" w14:textId="77777777" w:rsidR="00946D1E" w:rsidRDefault="00946D1E" w:rsidP="005D0E0E">
                              <w:pPr>
                                <w:spacing w:line="276" w:lineRule="auto"/>
                                <w:jc w:val="both"/>
                                <w:rPr>
                                  <w:color w:val="000000"/>
                                </w:rPr>
                              </w:pPr>
                              <w:r>
                                <w:rPr>
                                  <w:color w:val="000000"/>
                                </w:rPr>
                                <w:t xml:space="preserve">        performance  for demanding applications.</w:t>
                              </w:r>
                            </w:p>
                          </w:txbxContent>
                        </wps:txbx>
                        <wps:bodyPr anchor="t"/>
                      </wps:wsp>
                      <wps:wsp>
                        <wps:cNvPr id="597783787" name="Rectangle 597783787"/>
                        <wps:cNvSpPr/>
                        <wps:spPr>
                          <a:xfrm>
                            <a:off x="1568788" y="1057079"/>
                            <a:ext cx="5417583" cy="928343"/>
                          </a:xfrm>
                          <a:prstGeom prst="rect">
                            <a:avLst/>
                          </a:prstGeom>
                          <a:solidFill>
                            <a:schemeClr val="lt1"/>
                          </a:solidFill>
                          <a:ln>
                            <a:solidFill>
                              <a:schemeClr val="tx1"/>
                            </a:solidFill>
                          </a:ln>
                        </wps:spPr>
                        <wps:txbx>
                          <w:txbxContent>
                            <w:p w14:paraId="639FC53A" w14:textId="77777777" w:rsidR="00946D1E" w:rsidRDefault="00946D1E" w:rsidP="005D0E0E">
                              <w:pPr>
                                <w:spacing w:line="276" w:lineRule="auto"/>
                                <w:jc w:val="both"/>
                                <w:rPr>
                                  <w:color w:val="000000"/>
                                </w:rPr>
                              </w:pPr>
                              <w:r>
                                <w:rPr>
                                  <w:color w:val="000000"/>
                                </w:rPr>
                                <w:t xml:space="preserve">  SSD</w:t>
                              </w:r>
                            </w:p>
                            <w:p w14:paraId="035E29A0" w14:textId="77777777" w:rsidR="00946D1E" w:rsidRDefault="00946D1E" w:rsidP="005D0E0E">
                              <w:pPr>
                                <w:spacing w:line="276" w:lineRule="auto"/>
                                <w:jc w:val="both"/>
                                <w:rPr>
                                  <w:color w:val="000000"/>
                                </w:rPr>
                              </w:pPr>
                              <w:r>
                                <w:rPr>
                                  <w:color w:val="000000"/>
                                </w:rPr>
                                <w:t xml:space="preserve">    Solid-state drives (SSDs) are much faster than HDDs, providing quicker </w:t>
                              </w:r>
                            </w:p>
                            <w:p w14:paraId="4E6F93A6" w14:textId="77777777" w:rsidR="00946D1E" w:rsidRDefault="00946D1E" w:rsidP="005D0E0E">
                              <w:pPr>
                                <w:spacing w:line="276" w:lineRule="auto"/>
                                <w:jc w:val="both"/>
                                <w:rPr>
                                  <w:color w:val="000000"/>
                                </w:rPr>
                              </w:pPr>
                              <w:r>
                                <w:rPr>
                                  <w:color w:val="000000"/>
                                </w:rPr>
                                <w:t xml:space="preserve">        boot times and loading speeds.</w:t>
                              </w:r>
                            </w:p>
                          </w:txbxContent>
                        </wps:txbx>
                        <wps:bodyPr anchor="t"/>
                      </wps:wsp>
                      <wps:wsp>
                        <wps:cNvPr id="125227961" name="Rectangle 125227961"/>
                        <wps:cNvSpPr/>
                        <wps:spPr>
                          <a:xfrm>
                            <a:off x="1568788" y="2012639"/>
                            <a:ext cx="5417583" cy="1000433"/>
                          </a:xfrm>
                          <a:prstGeom prst="rect">
                            <a:avLst/>
                          </a:prstGeom>
                          <a:solidFill>
                            <a:schemeClr val="lt1"/>
                          </a:solidFill>
                          <a:ln>
                            <a:solidFill>
                              <a:schemeClr val="tx1"/>
                            </a:solidFill>
                          </a:ln>
                        </wps:spPr>
                        <wps:txbx>
                          <w:txbxContent>
                            <w:p w14:paraId="43FDCB72" w14:textId="77777777" w:rsidR="00946D1E" w:rsidRDefault="00946D1E" w:rsidP="005D0E0E">
                              <w:pPr>
                                <w:spacing w:line="276" w:lineRule="auto"/>
                                <w:rPr>
                                  <w:color w:val="000000"/>
                                </w:rPr>
                              </w:pPr>
                              <w:r>
                                <w:rPr>
                                  <w:color w:val="000000"/>
                                </w:rPr>
                                <w:t xml:space="preserve">              HDD</w:t>
                              </w:r>
                            </w:p>
                            <w:p w14:paraId="7A72BB96" w14:textId="77777777" w:rsidR="00946D1E" w:rsidRDefault="00946D1E" w:rsidP="005D0E0E">
                              <w:pPr>
                                <w:spacing w:line="276" w:lineRule="auto"/>
                                <w:rPr>
                                  <w:color w:val="000000"/>
                                </w:rPr>
                              </w:pPr>
                              <w:r>
                                <w:rPr>
                                  <w:color w:val="000000"/>
                                </w:rPr>
                                <w:t xml:space="preserve">                 Hard disk drives (HDDs) are more affordable than SSDs but have </w:t>
                              </w:r>
                            </w:p>
                            <w:p w14:paraId="1E936E44" w14:textId="77777777" w:rsidR="00946D1E" w:rsidRDefault="00946D1E" w:rsidP="005D0E0E">
                              <w:pPr>
                                <w:spacing w:line="276" w:lineRule="auto"/>
                                <w:rPr>
                                  <w:color w:val="000000"/>
                                </w:rPr>
                              </w:pPr>
                              <w:r>
                                <w:rPr>
                                  <w:color w:val="000000"/>
                                </w:rPr>
                                <w:t xml:space="preserve">                      slower speed .They are ideal for bulk storage.</w:t>
                              </w:r>
                            </w:p>
                          </w:txbxContent>
                        </wps:txbx>
                        <wps:bodyPr anchor="t"/>
                      </wps:wsp>
                      <wps:wsp>
                        <wps:cNvPr id="1664671222" name="Flowchart: Extract 1664671222"/>
                        <wps:cNvSpPr/>
                        <wps:spPr>
                          <a:xfrm>
                            <a:off x="0" y="0"/>
                            <a:ext cx="2348594" cy="3013072"/>
                          </a:xfrm>
                          <a:prstGeom prst="flowChartExtra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23065494" name="Rectangle 523065494"/>
                        <wps:cNvSpPr/>
                        <wps:spPr>
                          <a:xfrm>
                            <a:off x="448663" y="953533"/>
                            <a:ext cx="1226065" cy="10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02004641" name="Rectangle 402004641"/>
                        <wps:cNvSpPr/>
                        <wps:spPr>
                          <a:xfrm>
                            <a:off x="1016503" y="535526"/>
                            <a:ext cx="315593" cy="328084"/>
                          </a:xfrm>
                          <a:prstGeom prst="rect">
                            <a:avLst/>
                          </a:prstGeom>
                          <a:solidFill>
                            <a:schemeClr val="bg2"/>
                          </a:solidFill>
                          <a:ln>
                            <a:solidFill>
                              <a:schemeClr val="bg2"/>
                            </a:solidFill>
                          </a:ln>
                        </wps:spPr>
                        <wps:txbx>
                          <w:txbxContent>
                            <w:p w14:paraId="58867872"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1</w:t>
                              </w:r>
                            </w:p>
                          </w:txbxContent>
                        </wps:txbx>
                        <wps:bodyPr anchor="t"/>
                      </wps:wsp>
                      <wps:wsp>
                        <wps:cNvPr id="1710390949" name="Rectangle 1710390949"/>
                        <wps:cNvSpPr/>
                        <wps:spPr>
                          <a:xfrm>
                            <a:off x="1016502" y="1300565"/>
                            <a:ext cx="315593" cy="397231"/>
                          </a:xfrm>
                          <a:prstGeom prst="rect">
                            <a:avLst/>
                          </a:prstGeom>
                          <a:solidFill>
                            <a:schemeClr val="bg2"/>
                          </a:solidFill>
                          <a:ln>
                            <a:solidFill>
                              <a:schemeClr val="bg2"/>
                            </a:solidFill>
                          </a:ln>
                        </wps:spPr>
                        <wps:txbx>
                          <w:txbxContent>
                            <w:p w14:paraId="0384C40E"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2</w:t>
                              </w:r>
                            </w:p>
                          </w:txbxContent>
                        </wps:txbx>
                        <wps:bodyPr anchor="t"/>
                      </wps:wsp>
                      <wps:wsp>
                        <wps:cNvPr id="650562689" name="Rectangle 650562689"/>
                        <wps:cNvSpPr/>
                        <wps:spPr>
                          <a:xfrm>
                            <a:off x="1016502" y="2390744"/>
                            <a:ext cx="315593" cy="267764"/>
                          </a:xfrm>
                          <a:prstGeom prst="rect">
                            <a:avLst/>
                          </a:prstGeom>
                          <a:solidFill>
                            <a:schemeClr val="bg2"/>
                          </a:solidFill>
                          <a:ln>
                            <a:solidFill>
                              <a:schemeClr val="bg2"/>
                            </a:solidFill>
                          </a:ln>
                        </wps:spPr>
                        <wps:txbx>
                          <w:txbxContent>
                            <w:p w14:paraId="20605998"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3</w:t>
                              </w:r>
                            </w:p>
                          </w:txbxContent>
                        </wps:txbx>
                        <wps:bodyPr anchor="t"/>
                      </wps:wsp>
                      <wps:wsp>
                        <wps:cNvPr id="1214734959" name="Rectangle 1214734959"/>
                        <wps:cNvSpPr/>
                        <wps:spPr>
                          <a:xfrm flipV="1">
                            <a:off x="333178" y="1985422"/>
                            <a:ext cx="1997833" cy="7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50738780" name="Rectangle 350738780"/>
                        <wps:cNvSpPr/>
                        <wps:spPr>
                          <a:xfrm>
                            <a:off x="553438" y="925923"/>
                            <a:ext cx="1015350" cy="1311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291430839" name="Rectangle 1291430839"/>
                        <wps:cNvSpPr/>
                        <wps:spPr>
                          <a:xfrm>
                            <a:off x="190303" y="1901041"/>
                            <a:ext cx="1736913" cy="10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4118991" name="Rectangle 44118991"/>
                        <wps:cNvSpPr/>
                        <wps:spPr>
                          <a:xfrm>
                            <a:off x="114103" y="1902735"/>
                            <a:ext cx="1813099" cy="1002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169EEDE" w14:textId="77777777" w:rsidR="00946D1E" w:rsidRDefault="00946D1E" w:rsidP="005D0E0E">
                              <w:pPr>
                                <w:spacing w:line="276" w:lineRule="auto"/>
                                <w:rPr>
                                  <w:rFonts w:eastAsia="Aptos" w:hAnsi="Aptos" w:cs="Aptos"/>
                                  <w:color w:val="FFFFFF"/>
                                </w:rPr>
                              </w:pPr>
                              <w:r>
                                <w:rPr>
                                  <w:rFonts w:eastAsia="Aptos" w:hAnsi="Aptos" w:cs="Aptos"/>
                                  <w:color w:val="FFFFFF"/>
                                </w:rPr>
                                <w:t> </w:t>
                              </w:r>
                            </w:p>
                          </w:txbxContent>
                        </wps:txbx>
                        <wps:bodyPr anchor="ctr"/>
                      </wps:wsp>
                    </wpg:wgp>
                  </a:graphicData>
                </a:graphic>
              </wp:inline>
            </w:drawing>
          </mc:Choice>
          <mc:Fallback>
            <w:pict>
              <v:group w14:anchorId="03447586" id="Group 1" o:spid="_x0000_s1026" style="width:550.15pt;height:237.2pt;mso-position-horizontal-relative:char;mso-position-vertical-relative:line" coordsize="71005,30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">
                <v:rect id="Rectangle 758422182" o:spid="_x0000_s1027" style="position:absolute;left:8440;top:5149;width:6605;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" fillcolor="white [3201]">
                  <v:textbox>
                    <w:txbxContent>
                      <w:p w14:paraId="3212D91F" w14:textId="77777777" w:rsidR="00946D1E" w:rsidRDefault="00946D1E" w:rsidP="005D0E0E">
                        <w:pPr>
                          <w:spacing w:line="276" w:lineRule="auto"/>
                          <w:jc w:val="center"/>
                          <w:rPr>
                            <w:rFonts w:ascii="Aptos" w:hAnsi="Aptos"/>
                            <w:color w:val="000000"/>
                            <w:sz w:val="32"/>
                            <w:szCs w:val="32"/>
                          </w:rPr>
                        </w:pPr>
                        <w:r>
                          <w:rPr>
                            <w:rFonts w:ascii="Aptos" w:hAnsi="Aptos"/>
                            <w:color w:val="000000"/>
                            <w:sz w:val="32"/>
                            <w:szCs w:val="32"/>
                          </w:rPr>
                          <w:t>1</w:t>
                        </w:r>
                      </w:p>
                    </w:txbxContent>
                  </v:textbox>
                </v:rect>
                <v:rect id="Rectangle 99620951" o:spid="_x0000_s1028" style="position:absolute;width:71005;height:30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" fillcolor="white [3212]" strokecolor="white [3212]" strokeweight="1pt"/>
                <v:rect id="Rectangle 112326010" o:spid="_x0000_s1029" style="position:absolute;left:11742;top:34;width:58121;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" fillcolor="white [3201]" strokecolor="black [3213]">
                  <v:textbox>
                    <w:txbxContent>
                      <w:p w14:paraId="399F09A5" w14:textId="77777777" w:rsidR="00946D1E" w:rsidRDefault="00946D1E" w:rsidP="005D0E0E">
                        <w:pPr>
                          <w:spacing w:line="276" w:lineRule="auto"/>
                          <w:jc w:val="both"/>
                          <w:rPr>
                            <w:b/>
                            <w:bCs/>
                            <w:color w:val="000000"/>
                          </w:rPr>
                        </w:pPr>
                        <w:r>
                          <w:rPr>
                            <w:b/>
                            <w:bCs/>
                            <w:color w:val="000000"/>
                          </w:rPr>
                          <w:t xml:space="preserve">    NVMe SSD</w:t>
                        </w:r>
                      </w:p>
                      <w:p w14:paraId="2541C933" w14:textId="77777777" w:rsidR="00946D1E" w:rsidRDefault="00946D1E" w:rsidP="005D0E0E">
                        <w:pPr>
                          <w:spacing w:line="276" w:lineRule="auto"/>
                          <w:jc w:val="both"/>
                          <w:rPr>
                            <w:color w:val="000000"/>
                          </w:rPr>
                        </w:pPr>
                        <w:r>
                          <w:rPr>
                            <w:color w:val="000000"/>
                          </w:rPr>
                          <w:t xml:space="preserve">      NVMe SSDs are the fastest type of storage drive, offering ultra-fast</w:t>
                        </w:r>
                      </w:p>
                      <w:p w14:paraId="67D05D3A" w14:textId="77777777" w:rsidR="00946D1E" w:rsidRDefault="00946D1E" w:rsidP="005D0E0E">
                        <w:pPr>
                          <w:spacing w:line="276" w:lineRule="auto"/>
                          <w:jc w:val="both"/>
                          <w:rPr>
                            <w:color w:val="000000"/>
                          </w:rPr>
                        </w:pPr>
                        <w:r>
                          <w:rPr>
                            <w:color w:val="000000"/>
                          </w:rPr>
                          <w:t xml:space="preserve">        performance  for demanding applications.</w:t>
                        </w:r>
                      </w:p>
                    </w:txbxContent>
                  </v:textbox>
                </v:rect>
                <v:rect id="Rectangle 597783787" o:spid="_x0000_s1030" style="position:absolute;left:15687;top:10570;width:54176;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" fillcolor="white [3201]" strokecolor="black [3213]">
                  <v:textbox>
                    <w:txbxContent>
                      <w:p w14:paraId="639FC53A" w14:textId="77777777" w:rsidR="00946D1E" w:rsidRDefault="00946D1E" w:rsidP="005D0E0E">
                        <w:pPr>
                          <w:spacing w:line="276" w:lineRule="auto"/>
                          <w:jc w:val="both"/>
                          <w:rPr>
                            <w:color w:val="000000"/>
                          </w:rPr>
                        </w:pPr>
                        <w:r>
                          <w:rPr>
                            <w:color w:val="000000"/>
                          </w:rPr>
                          <w:t xml:space="preserve">  SSD</w:t>
                        </w:r>
                      </w:p>
                      <w:p w14:paraId="035E29A0" w14:textId="77777777" w:rsidR="00946D1E" w:rsidRDefault="00946D1E" w:rsidP="005D0E0E">
                        <w:pPr>
                          <w:spacing w:line="276" w:lineRule="auto"/>
                          <w:jc w:val="both"/>
                          <w:rPr>
                            <w:color w:val="000000"/>
                          </w:rPr>
                        </w:pPr>
                        <w:r>
                          <w:rPr>
                            <w:color w:val="000000"/>
                          </w:rPr>
                          <w:t xml:space="preserve">    Solid-state drives (SSDs) are much faster than HDDs, providing quicker </w:t>
                        </w:r>
                      </w:p>
                      <w:p w14:paraId="4E6F93A6" w14:textId="77777777" w:rsidR="00946D1E" w:rsidRDefault="00946D1E" w:rsidP="005D0E0E">
                        <w:pPr>
                          <w:spacing w:line="276" w:lineRule="auto"/>
                          <w:jc w:val="both"/>
                          <w:rPr>
                            <w:color w:val="000000"/>
                          </w:rPr>
                        </w:pPr>
                        <w:r>
                          <w:rPr>
                            <w:color w:val="000000"/>
                          </w:rPr>
                          <w:t xml:space="preserve">        boot times and loading speeds.</w:t>
                        </w:r>
                      </w:p>
                    </w:txbxContent>
                  </v:textbox>
                </v:rect>
                <v:rect id="Rectangle 125227961" o:spid="_x0000_s1031" style="position:absolute;left:15687;top:20126;width:54176;height:10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" fillcolor="white [3201]" strokecolor="black [3213]">
                  <v:textbox>
                    <w:txbxContent>
                      <w:p w14:paraId="43FDCB72" w14:textId="77777777" w:rsidR="00946D1E" w:rsidRDefault="00946D1E" w:rsidP="005D0E0E">
                        <w:pPr>
                          <w:spacing w:line="276" w:lineRule="auto"/>
                          <w:rPr>
                            <w:color w:val="000000"/>
                          </w:rPr>
                        </w:pPr>
                        <w:r>
                          <w:rPr>
                            <w:color w:val="000000"/>
                          </w:rPr>
                          <w:t xml:space="preserve">              HDD</w:t>
                        </w:r>
                      </w:p>
                      <w:p w14:paraId="7A72BB96" w14:textId="77777777" w:rsidR="00946D1E" w:rsidRDefault="00946D1E" w:rsidP="005D0E0E">
                        <w:pPr>
                          <w:spacing w:line="276" w:lineRule="auto"/>
                          <w:rPr>
                            <w:color w:val="000000"/>
                          </w:rPr>
                        </w:pPr>
                        <w:r>
                          <w:rPr>
                            <w:color w:val="000000"/>
                          </w:rPr>
                          <w:t xml:space="preserve">                 Hard disk drives (HDDs) are more affordable than SSDs but have </w:t>
                        </w:r>
                      </w:p>
                      <w:p w14:paraId="1E936E44" w14:textId="77777777" w:rsidR="00946D1E" w:rsidRDefault="00946D1E" w:rsidP="005D0E0E">
                        <w:pPr>
                          <w:spacing w:line="276" w:lineRule="auto"/>
                          <w:rPr>
                            <w:color w:val="000000"/>
                          </w:rPr>
                        </w:pPr>
                        <w:r>
                          <w:rPr>
                            <w:color w:val="000000"/>
                          </w:rPr>
                          <w:t xml:space="preserve">                      slower speed .They are ideal for bulk storage.</w:t>
                        </w:r>
                      </w:p>
                    </w:txbxContent>
                  </v:textbox>
                </v:rect>
                <v:shapetype id="_x0000_t127" coordsize="21600,21600" o:spt="127" path="m10800,l21600,21600,,21600xe">
                  <v:stroke joinstyle="miter"/>
                  <v:path gradientshapeok="t" o:connecttype="custom" o:connectlocs="10800,0;5400,10800;10800,21600;16200,10800" textboxrect="5400,10800,16200,21600"/>
                </v:shapetype>
                <v:shape id="Flowchart: Extract 1664671222" o:spid="_x0000_s1032" type="#_x0000_t127" style="position:absolute;width:23485;height:30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" fillcolor="#e8e8e8 [3214]" strokecolor="#0a2f40 [1604]" strokeweight="1pt"/>
                <v:rect id="Rectangle 523065494" o:spid="_x0000_s1033" style="position:absolute;left:4486;top:9535;width:12261;height:1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" fillcolor="white [3212]" strokecolor="white [3212]" strokeweight="1pt"/>
                <v:rect id="Rectangle 402004641" o:spid="_x0000_s1034" style="position:absolute;left:10165;top:5355;width:3155;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" fillcolor="#e8e8e8 [3214]" strokecolor="#e8e8e8 [3214]">
                  <v:textbox>
                    <w:txbxContent>
                      <w:p w14:paraId="58867872"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1</w:t>
                        </w:r>
                      </w:p>
                    </w:txbxContent>
                  </v:textbox>
                </v:rect>
                <v:rect id="Rectangle 1710390949" o:spid="_x0000_s1035" style="position:absolute;left:10165;top:13005;width:3155;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" fillcolor="#e8e8e8 [3214]" strokecolor="#e8e8e8 [3214]">
                  <v:textbox>
                    <w:txbxContent>
                      <w:p w14:paraId="0384C40E"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2</w:t>
                        </w:r>
                      </w:p>
                    </w:txbxContent>
                  </v:textbox>
                </v:rect>
                <v:rect id="Rectangle 650562689" o:spid="_x0000_s1036" style="position:absolute;left:10165;top:23907;width:3155;height: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" fillcolor="#e8e8e8 [3214]" strokecolor="#e8e8e8 [3214]">
                  <v:textbox>
                    <w:txbxContent>
                      <w:p w14:paraId="20605998" w14:textId="77777777" w:rsidR="00946D1E" w:rsidRDefault="00946D1E" w:rsidP="005D0E0E">
                        <w:pPr>
                          <w:spacing w:line="276" w:lineRule="auto"/>
                          <w:rPr>
                            <w:rFonts w:ascii="Aptos" w:hAnsi="Aptos"/>
                            <w:color w:val="000000"/>
                            <w:sz w:val="32"/>
                            <w:szCs w:val="32"/>
                          </w:rPr>
                        </w:pPr>
                        <w:r>
                          <w:rPr>
                            <w:rFonts w:ascii="Aptos" w:hAnsi="Aptos"/>
                            <w:color w:val="000000"/>
                            <w:sz w:val="32"/>
                            <w:szCs w:val="32"/>
                          </w:rPr>
                          <w:t>3</w:t>
                        </w:r>
                      </w:p>
                    </w:txbxContent>
                  </v:textbox>
                </v:rect>
                <v:rect id="Rectangle 1214734959" o:spid="_x0000_s1037" style="position:absolute;left:3331;top:19854;width:19979;height: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" fillcolor="white [3212]" strokecolor="white [3212]" strokeweight="1pt"/>
                <v:rect id="Rectangle 350738780" o:spid="_x0000_s1038" style="position:absolute;left:5534;top:9259;width:10153;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" fillcolor="white [3212]" strokecolor="white [3212]" strokeweight="1pt"/>
                <v:rect id="Rectangle 1291430839" o:spid="_x0000_s1039" style="position:absolute;left:1903;top:19010;width:17369;height:1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" fillcolor="white [3212]" strokecolor="white [3212]" strokeweight="1pt"/>
                <v:rect id="Rectangle 44118991" o:spid="_x0000_s1040" style="position:absolute;left:1141;top:19027;width:18131;height:1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" fillcolor="white [3212]" strokecolor="white [3212]" strokeweight="1pt">
                  <v:textbox>
                    <w:txbxContent>
                      <w:p w14:paraId="2169EEDE" w14:textId="77777777" w:rsidR="00946D1E" w:rsidRDefault="00946D1E" w:rsidP="005D0E0E">
                        <w:pPr>
                          <w:spacing w:line="276" w:lineRule="auto"/>
                          <w:rPr>
                            <w:rFonts w:eastAsia="Aptos" w:hAnsi="Aptos" w:cs="Aptos"/>
                            <w:color w:val="FFFFFF"/>
                          </w:rPr>
                        </w:pPr>
                        <w:r>
                          <w:rPr>
                            <w:rFonts w:eastAsia="Aptos" w:hAnsi="Aptos" w:cs="Aptos"/>
                            <w:color w:val="FFFFFF"/>
                          </w:rPr>
                          <w:t> </w:t>
                        </w:r>
                      </w:p>
                    </w:txbxContent>
                  </v:textbox>
                </v:rect>
                <w10:anchorlock/>
              </v:group>
            </w:pict>
          </mc:Fallback>
        </mc:AlternateContent>
      </w:r>
      <w:r w:rsidR="27FEF2CA" w:rsidRPr="27FEF2CA">
        <w:rPr>
          <w:rFonts w:ascii="Times New Roman" w:eastAsia="Times New Roman" w:hAnsi="Times New Roman" w:cs="Times New Roman"/>
          <w:color w:val="000000" w:themeColor="text1"/>
        </w:rPr>
        <w:t>1.1.6. Graphics Card</w:t>
      </w:r>
    </w:p>
    <w:p w14:paraId="4E43507E" w14:textId="3991C3D5"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A graphics card, also known as a video card, GPU (Graphics Processing Unit), or display adapter, is a crucial piece of computer hardware responsible for rendering images, videos, and animations for display. It converts data into a signal that the monitor can understand and display, providing the visuals seen on the screen. Graphics cards are used in various tasks like cryptocurrency mining, machine learning, and scientific computing etc.</w:t>
      </w:r>
    </w:p>
    <w:p w14:paraId="48B240A2" w14:textId="7F8B3AE1" w:rsidR="27FEF2CA"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Importance of Graphic Card</w:t>
      </w:r>
    </w:p>
    <w:p w14:paraId="6EC119F2" w14:textId="20AB8E4E" w:rsidR="27FEF2CA"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Gaming</w:t>
      </w:r>
    </w:p>
    <w:p w14:paraId="512FB500" w14:textId="2FE1147B"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Graphics cards are essential for gaming, as they handle the rendering of graphics and visuals. A dedicated graphics card provides a significant performance boost for gaming.</w:t>
      </w:r>
    </w:p>
    <w:p w14:paraId="61799D71" w14:textId="69A789D1" w:rsidR="27FEF2CA"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Video Editing</w:t>
      </w:r>
    </w:p>
    <w:p w14:paraId="003AE90F" w14:textId="335543A5"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Video editing software requires significant processing power. A dedicated graphics card can accelerate video rendering and editing tasks.</w:t>
      </w:r>
    </w:p>
    <w:p w14:paraId="7FBAE99D" w14:textId="3E762445" w:rsidR="27FEF2CA" w:rsidRDefault="27FEF2CA" w:rsidP="27FEF2CA">
      <w:pPr>
        <w:spacing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3D Modeling</w:t>
      </w:r>
    </w:p>
    <w:p w14:paraId="7DE06446" w14:textId="35A40A11"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3D modeling and animation software also benefit from a dedicated graphics card. It allows for faster rendering and smoother performance.</w:t>
      </w:r>
    </w:p>
    <w:p w14:paraId="5CE53E06" w14:textId="79552409" w:rsidR="27FEF2CA" w:rsidRDefault="026BEBB7" w:rsidP="27FEF2CA">
      <w:pPr>
        <w:pStyle w:val="Heading3"/>
        <w:spacing w:before="240" w:after="240" w:line="360" w:lineRule="auto"/>
        <w:jc w:val="both"/>
        <w:rPr>
          <w:rFonts w:ascii="Times New Roman" w:eastAsia="Times New Roman" w:hAnsi="Times New Roman" w:cs="Times New Roman"/>
          <w:b/>
          <w:bCs/>
          <w:color w:val="000000" w:themeColor="text1"/>
        </w:rPr>
      </w:pPr>
      <w:bookmarkStart w:id="30" w:name="_Toc1409998337"/>
      <w:bookmarkStart w:id="31" w:name="_Toc1692813618"/>
      <w:r w:rsidRPr="026BEBB7">
        <w:rPr>
          <w:rFonts w:ascii="Times New Roman" w:eastAsia="Times New Roman" w:hAnsi="Times New Roman" w:cs="Times New Roman"/>
          <w:b/>
          <w:bCs/>
          <w:color w:val="000000" w:themeColor="text1"/>
        </w:rPr>
        <w:lastRenderedPageBreak/>
        <w:t>1.1.7. Power Supply</w:t>
      </w:r>
      <w:bookmarkEnd w:id="30"/>
      <w:bookmarkEnd w:id="31"/>
    </w:p>
    <w:p w14:paraId="1B3D48EC" w14:textId="11DD03BB"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power supply unit (PSU) provides power to a computer by converting electrical energy from a wall outlet into the necessary voltage for components like the CPU, GPU, and 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w:t>
      </w:r>
    </w:p>
    <w:tbl>
      <w:tblPr>
        <w:tblStyle w:val="TableGrid"/>
        <w:tblW w:w="0" w:type="auto"/>
        <w:tblLayout w:type="fixed"/>
        <w:tblLook w:val="06A0" w:firstRow="1" w:lastRow="0" w:firstColumn="1" w:lastColumn="0" w:noHBand="1" w:noVBand="1"/>
      </w:tblPr>
      <w:tblGrid>
        <w:gridCol w:w="2850"/>
        <w:gridCol w:w="8100"/>
      </w:tblGrid>
      <w:tr w:rsidR="27FEF2CA" w14:paraId="2F047F71" w14:textId="77777777" w:rsidTr="27FEF2CA">
        <w:trPr>
          <w:trHeight w:val="300"/>
        </w:trPr>
        <w:tc>
          <w:tcPr>
            <w:tcW w:w="10950" w:type="dxa"/>
            <w:gridSpan w:val="2"/>
          </w:tcPr>
          <w:p w14:paraId="307E6479" w14:textId="651D1E0A" w:rsidR="27FEF2CA" w:rsidRDefault="27FEF2CA" w:rsidP="27FEF2CA">
            <w:pPr>
              <w:spacing w:line="360" w:lineRule="auto"/>
              <w:jc w:val="both"/>
              <w:rPr>
                <w:rFonts w:ascii="Times New Roman" w:eastAsia="Times New Roman" w:hAnsi="Times New Roman" w:cs="Times New Roman"/>
                <w:b/>
                <w:bCs/>
                <w:color w:val="000000" w:themeColor="text1"/>
              </w:rPr>
            </w:pPr>
            <w:r w:rsidRPr="27FEF2CA">
              <w:rPr>
                <w:rFonts w:ascii="Times New Roman" w:eastAsia="Times New Roman" w:hAnsi="Times New Roman" w:cs="Times New Roman"/>
              </w:rPr>
              <w:t xml:space="preserve"> Power Supply Unit Selection</w:t>
            </w:r>
          </w:p>
        </w:tc>
      </w:tr>
      <w:tr w:rsidR="27FEF2CA" w14:paraId="53088A37" w14:textId="77777777" w:rsidTr="27FEF2CA">
        <w:trPr>
          <w:trHeight w:val="300"/>
        </w:trPr>
        <w:tc>
          <w:tcPr>
            <w:tcW w:w="2850" w:type="dxa"/>
          </w:tcPr>
          <w:p w14:paraId="2A6B6F1E" w14:textId="2BB5EE95"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Wattage</w:t>
            </w:r>
          </w:p>
          <w:p w14:paraId="5B882FED" w14:textId="2D922C90" w:rsidR="27FEF2CA" w:rsidRDefault="27FEF2CA" w:rsidP="27FEF2CA">
            <w:pPr>
              <w:spacing w:line="360" w:lineRule="auto"/>
              <w:jc w:val="both"/>
              <w:rPr>
                <w:rFonts w:ascii="Times New Roman" w:eastAsia="Times New Roman" w:hAnsi="Times New Roman" w:cs="Times New Roman"/>
              </w:rPr>
            </w:pPr>
          </w:p>
        </w:tc>
        <w:tc>
          <w:tcPr>
            <w:tcW w:w="8100" w:type="dxa"/>
          </w:tcPr>
          <w:p w14:paraId="0506C1EF" w14:textId="04DEF9DB"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Choose a power supply with enough wattage to power all your components. Consider future upgrades and expansion plans.</w:t>
            </w:r>
          </w:p>
        </w:tc>
      </w:tr>
      <w:tr w:rsidR="27FEF2CA" w14:paraId="477E8345" w14:textId="77777777" w:rsidTr="27FEF2CA">
        <w:trPr>
          <w:trHeight w:val="300"/>
        </w:trPr>
        <w:tc>
          <w:tcPr>
            <w:tcW w:w="2850" w:type="dxa"/>
          </w:tcPr>
          <w:p w14:paraId="3A16DBE9" w14:textId="6A927BA6"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Efficiency</w:t>
            </w:r>
          </w:p>
          <w:p w14:paraId="19F9CE7D" w14:textId="345EEC73" w:rsidR="27FEF2CA" w:rsidRDefault="27FEF2CA" w:rsidP="27FEF2CA">
            <w:pPr>
              <w:spacing w:line="360" w:lineRule="auto"/>
              <w:jc w:val="both"/>
              <w:rPr>
                <w:rFonts w:ascii="Times New Roman" w:eastAsia="Times New Roman" w:hAnsi="Times New Roman" w:cs="Times New Roman"/>
              </w:rPr>
            </w:pPr>
          </w:p>
        </w:tc>
        <w:tc>
          <w:tcPr>
            <w:tcW w:w="8100" w:type="dxa"/>
          </w:tcPr>
          <w:p w14:paraId="2A751EB2" w14:textId="55881F0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Look for a power supply with an 80 Plus certification, indicating higher efficiency and lower power consumption.</w:t>
            </w:r>
          </w:p>
        </w:tc>
      </w:tr>
      <w:tr w:rsidR="27FEF2CA" w14:paraId="511FC192" w14:textId="77777777" w:rsidTr="27FEF2CA">
        <w:trPr>
          <w:trHeight w:val="300"/>
        </w:trPr>
        <w:tc>
          <w:tcPr>
            <w:tcW w:w="2850" w:type="dxa"/>
          </w:tcPr>
          <w:p w14:paraId="3DB557C3" w14:textId="6B111E28"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Modular</w:t>
            </w:r>
          </w:p>
          <w:p w14:paraId="277FAE1D" w14:textId="587E5D75" w:rsidR="27FEF2CA" w:rsidRDefault="27FEF2CA" w:rsidP="27FEF2CA">
            <w:pPr>
              <w:spacing w:line="360" w:lineRule="auto"/>
              <w:jc w:val="both"/>
              <w:rPr>
                <w:rFonts w:ascii="Times New Roman" w:eastAsia="Times New Roman" w:hAnsi="Times New Roman" w:cs="Times New Roman"/>
              </w:rPr>
            </w:pPr>
          </w:p>
        </w:tc>
        <w:tc>
          <w:tcPr>
            <w:tcW w:w="8100" w:type="dxa"/>
          </w:tcPr>
          <w:p w14:paraId="79670343" w14:textId="220932F9"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Modular power supplies allow you to connect only the cables you need, reducing clutter and improving airflow.</w:t>
            </w:r>
          </w:p>
        </w:tc>
      </w:tr>
    </w:tbl>
    <w:p w14:paraId="2069A903" w14:textId="03D39F85" w:rsidR="27FEF2CA" w:rsidRDefault="27FEF2CA" w:rsidP="27FEF2CA">
      <w:pPr>
        <w:pStyle w:val="Heading3"/>
        <w:spacing w:before="281" w:after="281" w:line="360" w:lineRule="auto"/>
        <w:jc w:val="both"/>
        <w:rPr>
          <w:rFonts w:ascii="Times New Roman" w:eastAsia="Times New Roman" w:hAnsi="Times New Roman" w:cs="Times New Roman"/>
          <w:b/>
          <w:bCs/>
          <w:color w:val="auto"/>
        </w:rPr>
      </w:pPr>
      <w:r w:rsidRPr="27FEF2CA">
        <w:rPr>
          <w:rFonts w:ascii="Times New Roman" w:eastAsia="Times New Roman" w:hAnsi="Times New Roman" w:cs="Times New Roman"/>
          <w:b/>
          <w:bCs/>
          <w:color w:val="auto"/>
        </w:rPr>
        <w:t>Assembly</w:t>
      </w:r>
    </w:p>
    <w:p w14:paraId="069091FB" w14:textId="5781EEF5" w:rsidR="27FEF2CA" w:rsidRDefault="27FEF2CA" w:rsidP="27FEF2CA">
      <w:pPr>
        <w:pStyle w:val="ListParagraph"/>
        <w:numPr>
          <w:ilvl w:val="0"/>
          <w:numId w:val="2"/>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Preparation:</w:t>
      </w:r>
    </w:p>
    <w:p w14:paraId="39A73E6C" w14:textId="19FAC56E"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Gather all components and tools.</w:t>
      </w:r>
    </w:p>
    <w:p w14:paraId="1B27AEA4" w14:textId="360F1299"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Work in a static-free environment to avoid damaging components.</w:t>
      </w:r>
    </w:p>
    <w:p w14:paraId="3AF01B7E" w14:textId="428DF234" w:rsidR="27FEF2CA" w:rsidRDefault="27FEF2CA" w:rsidP="27FEF2CA">
      <w:pPr>
        <w:pStyle w:val="ListParagraph"/>
        <w:numPr>
          <w:ilvl w:val="0"/>
          <w:numId w:val="2"/>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Assembly Steps:</w:t>
      </w:r>
    </w:p>
    <w:p w14:paraId="4C021895" w14:textId="426383E5"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the CPU:</w:t>
      </w:r>
      <w:r w:rsidRPr="27FEF2CA">
        <w:rPr>
          <w:rFonts w:ascii="Times New Roman" w:eastAsia="Times New Roman" w:hAnsi="Times New Roman" w:cs="Times New Roman"/>
        </w:rPr>
        <w:t xml:space="preserve"> Place the CPU into the motherboard socket and secure it.</w:t>
      </w:r>
    </w:p>
    <w:p w14:paraId="53A94D8F" w14:textId="0C77ACBB"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the RAM:</w:t>
      </w:r>
      <w:r w:rsidRPr="27FEF2CA">
        <w:rPr>
          <w:rFonts w:ascii="Times New Roman" w:eastAsia="Times New Roman" w:hAnsi="Times New Roman" w:cs="Times New Roman"/>
        </w:rPr>
        <w:t xml:space="preserve"> Insert RAM modules into the appropriate slots.</w:t>
      </w:r>
    </w:p>
    <w:p w14:paraId="5427B088" w14:textId="5DEC90CB"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 xml:space="preserve">Install the </w:t>
      </w:r>
      <w:proofErr w:type="spellStart"/>
      <w:r w:rsidRPr="27FEF2CA">
        <w:rPr>
          <w:rFonts w:ascii="Times New Roman" w:eastAsia="Times New Roman" w:hAnsi="Times New Roman" w:cs="Times New Roman"/>
          <w:b/>
          <w:bCs/>
        </w:rPr>
        <w:t>NVMe</w:t>
      </w:r>
      <w:proofErr w:type="spellEnd"/>
      <w:r w:rsidRPr="27FEF2CA">
        <w:rPr>
          <w:rFonts w:ascii="Times New Roman" w:eastAsia="Times New Roman" w:hAnsi="Times New Roman" w:cs="Times New Roman"/>
          <w:b/>
          <w:bCs/>
        </w:rPr>
        <w:t xml:space="preserve"> SSD:</w:t>
      </w:r>
      <w:r w:rsidRPr="27FEF2CA">
        <w:rPr>
          <w:rFonts w:ascii="Times New Roman" w:eastAsia="Times New Roman" w:hAnsi="Times New Roman" w:cs="Times New Roman"/>
        </w:rPr>
        <w:t xml:space="preserve"> Attach the SSD to the M.2 slot on the motherboard.</w:t>
      </w:r>
    </w:p>
    <w:p w14:paraId="5D54ACCD" w14:textId="7BB377D2"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Mount the motherboard:</w:t>
      </w:r>
      <w:r w:rsidRPr="27FEF2CA">
        <w:rPr>
          <w:rFonts w:ascii="Times New Roman" w:eastAsia="Times New Roman" w:hAnsi="Times New Roman" w:cs="Times New Roman"/>
        </w:rPr>
        <w:t xml:space="preserve"> Secure the motherboard into the case.</w:t>
      </w:r>
    </w:p>
    <w:p w14:paraId="1C721215" w14:textId="5133EDB7"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the CPU cooler:</w:t>
      </w:r>
      <w:r w:rsidRPr="27FEF2CA">
        <w:rPr>
          <w:rFonts w:ascii="Times New Roman" w:eastAsia="Times New Roman" w:hAnsi="Times New Roman" w:cs="Times New Roman"/>
        </w:rPr>
        <w:t xml:space="preserve"> Attach the cooler to the CPU and connect it to the motherboard.</w:t>
      </w:r>
    </w:p>
    <w:p w14:paraId="528BE597" w14:textId="2ADF4FC5"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the GPU:</w:t>
      </w:r>
      <w:r w:rsidRPr="27FEF2CA">
        <w:rPr>
          <w:rFonts w:ascii="Times New Roman" w:eastAsia="Times New Roman" w:hAnsi="Times New Roman" w:cs="Times New Roman"/>
        </w:rPr>
        <w:t xml:space="preserve"> Insert the GPU into the PCIe slot and secure it.</w:t>
      </w:r>
    </w:p>
    <w:p w14:paraId="64FA6237" w14:textId="71FFCEBC"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additional storage:</w:t>
      </w:r>
      <w:r w:rsidRPr="27FEF2CA">
        <w:rPr>
          <w:rFonts w:ascii="Times New Roman" w:eastAsia="Times New Roman" w:hAnsi="Times New Roman" w:cs="Times New Roman"/>
        </w:rPr>
        <w:t xml:space="preserve"> Mount the HDD into the drive bay and connect it to the motherboard.</w:t>
      </w:r>
    </w:p>
    <w:p w14:paraId="1A44DD12" w14:textId="203890DC"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lastRenderedPageBreak/>
        <w:t>Connect the PSU:</w:t>
      </w:r>
      <w:r w:rsidRPr="27FEF2CA">
        <w:rPr>
          <w:rFonts w:ascii="Times New Roman" w:eastAsia="Times New Roman" w:hAnsi="Times New Roman" w:cs="Times New Roman"/>
        </w:rPr>
        <w:t xml:space="preserve"> Attach power cables to all components.</w:t>
      </w:r>
    </w:p>
    <w:p w14:paraId="4011ECEC" w14:textId="319C0AAF"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Install additional fans:</w:t>
      </w:r>
      <w:r w:rsidRPr="27FEF2CA">
        <w:rPr>
          <w:rFonts w:ascii="Times New Roman" w:eastAsia="Times New Roman" w:hAnsi="Times New Roman" w:cs="Times New Roman"/>
        </w:rPr>
        <w:t xml:space="preserve"> Mount and connect case fans as needed.</w:t>
      </w:r>
    </w:p>
    <w:p w14:paraId="0A8CC4D8" w14:textId="1AE92EBB" w:rsidR="27FEF2CA" w:rsidRDefault="27FEF2CA" w:rsidP="27FEF2CA">
      <w:pPr>
        <w:pStyle w:val="ListParagraph"/>
        <w:numPr>
          <w:ilvl w:val="0"/>
          <w:numId w:val="2"/>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Cable Management:</w:t>
      </w:r>
    </w:p>
    <w:p w14:paraId="164CF084" w14:textId="34E2A883" w:rsidR="27FEF2CA" w:rsidRDefault="27FEF2CA" w:rsidP="27FEF2CA">
      <w:pPr>
        <w:pStyle w:val="ListParagraph"/>
        <w:numPr>
          <w:ilvl w:val="1"/>
          <w:numId w:val="2"/>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Organize and secure cables to ensure good airflow and a clean build.</w:t>
      </w:r>
    </w:p>
    <w:p w14:paraId="728A2E78" w14:textId="1C26BE83" w:rsidR="27FEF2CA" w:rsidRDefault="27FEF2CA" w:rsidP="27FEF2CA">
      <w:pPr>
        <w:pStyle w:val="Heading3"/>
        <w:spacing w:line="360" w:lineRule="auto"/>
        <w:jc w:val="both"/>
        <w:rPr>
          <w:rFonts w:ascii="Times New Roman" w:eastAsia="Times New Roman" w:hAnsi="Times New Roman" w:cs="Times New Roman"/>
          <w:b/>
          <w:bCs/>
          <w:color w:val="auto"/>
        </w:rPr>
      </w:pPr>
      <w:r w:rsidRPr="27FEF2CA">
        <w:rPr>
          <w:rFonts w:ascii="Times New Roman" w:eastAsia="Times New Roman" w:hAnsi="Times New Roman" w:cs="Times New Roman"/>
          <w:color w:val="auto"/>
        </w:rPr>
        <w:t>Testing and Troubleshooting</w:t>
      </w:r>
    </w:p>
    <w:p w14:paraId="6B373371" w14:textId="6C6037A7" w:rsidR="27FEF2CA" w:rsidRDefault="27FEF2CA" w:rsidP="27FEF2CA">
      <w:pPr>
        <w:pStyle w:val="ListParagraph"/>
        <w:numPr>
          <w:ilvl w:val="0"/>
          <w:numId w:val="1"/>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Initial Power-Up:</w:t>
      </w:r>
    </w:p>
    <w:p w14:paraId="407B4F49" w14:textId="4884CA2A"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Connect the system to a monitor, keyboard, and mouse.</w:t>
      </w:r>
    </w:p>
    <w:p w14:paraId="66F51644" w14:textId="7D525AAF"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Power on the system and enter the BIOS to ensure all components are recognized.</w:t>
      </w:r>
    </w:p>
    <w:p w14:paraId="7C79AE4C" w14:textId="59DF42AF" w:rsidR="27FEF2CA" w:rsidRDefault="27FEF2CA" w:rsidP="27FEF2CA">
      <w:pPr>
        <w:pStyle w:val="ListParagraph"/>
        <w:numPr>
          <w:ilvl w:val="0"/>
          <w:numId w:val="1"/>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Install Operating System:</w:t>
      </w:r>
    </w:p>
    <w:p w14:paraId="4953F1AF" w14:textId="6BDA0337"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Install Windows 10 Pro and necessary drivers.</w:t>
      </w:r>
    </w:p>
    <w:p w14:paraId="06986508" w14:textId="6DE65970" w:rsidR="27FEF2CA" w:rsidRDefault="27FEF2CA" w:rsidP="27FEF2CA">
      <w:pPr>
        <w:pStyle w:val="ListParagraph"/>
        <w:numPr>
          <w:ilvl w:val="0"/>
          <w:numId w:val="1"/>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Performance Testing:</w:t>
      </w:r>
    </w:p>
    <w:p w14:paraId="7FF942FD" w14:textId="15462C51"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Run benchmarks and stress tests to ensure system stability and performance.</w:t>
      </w:r>
    </w:p>
    <w:p w14:paraId="4C6CA869" w14:textId="770FA4AF"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Monitor temperatures and adjust cooling if necessary.</w:t>
      </w:r>
    </w:p>
    <w:p w14:paraId="3DAD1B21" w14:textId="602266F8" w:rsidR="27FEF2CA" w:rsidRDefault="27FEF2CA" w:rsidP="27FEF2CA">
      <w:pPr>
        <w:pStyle w:val="ListParagraph"/>
        <w:numPr>
          <w:ilvl w:val="0"/>
          <w:numId w:val="1"/>
        </w:num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Troubleshooting:</w:t>
      </w:r>
    </w:p>
    <w:p w14:paraId="6C5FAB72" w14:textId="2629A5E3" w:rsidR="27FEF2CA" w:rsidRDefault="27FEF2CA" w:rsidP="27FEF2CA">
      <w:pPr>
        <w:pStyle w:val="ListParagraph"/>
        <w:numPr>
          <w:ilvl w:val="1"/>
          <w:numId w:val="1"/>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rPr>
        <w:t>Address any issues such as unrecognized components or overheating.</w:t>
      </w:r>
    </w:p>
    <w:p w14:paraId="4D5C5631" w14:textId="2A612344" w:rsidR="27FEF2CA" w:rsidRDefault="026BEBB7" w:rsidP="27FEF2CA">
      <w:pPr>
        <w:pStyle w:val="Heading1"/>
        <w:spacing w:before="240" w:after="240" w:line="360" w:lineRule="auto"/>
        <w:jc w:val="both"/>
        <w:rPr>
          <w:rFonts w:ascii="Times New Roman" w:eastAsia="Times New Roman" w:hAnsi="Times New Roman" w:cs="Times New Roman"/>
          <w:color w:val="auto"/>
          <w:sz w:val="32"/>
          <w:szCs w:val="32"/>
        </w:rPr>
      </w:pPr>
      <w:bookmarkStart w:id="32" w:name="_Toc730655215"/>
      <w:bookmarkStart w:id="33" w:name="_Toc261477501"/>
      <w:r w:rsidRPr="026BEBB7">
        <w:rPr>
          <w:rFonts w:ascii="Times New Roman" w:eastAsia="Times New Roman" w:hAnsi="Times New Roman" w:cs="Times New Roman"/>
          <w:color w:val="auto"/>
          <w:sz w:val="32"/>
          <w:szCs w:val="32"/>
        </w:rPr>
        <w:t>Chapter 2: Evaluating a Simple Computer Design</w:t>
      </w:r>
      <w:bookmarkEnd w:id="32"/>
      <w:bookmarkEnd w:id="33"/>
    </w:p>
    <w:p w14:paraId="5BFED52D" w14:textId="443A3342" w:rsidR="27FEF2CA" w:rsidRDefault="026BEBB7" w:rsidP="27FEF2CA">
      <w:pPr>
        <w:pStyle w:val="Heading1"/>
        <w:spacing w:line="360" w:lineRule="auto"/>
        <w:jc w:val="both"/>
        <w:rPr>
          <w:rFonts w:ascii="Times New Roman" w:eastAsia="Times New Roman" w:hAnsi="Times New Roman" w:cs="Times New Roman"/>
          <w:b/>
          <w:bCs/>
          <w:color w:val="auto"/>
          <w:sz w:val="32"/>
          <w:szCs w:val="32"/>
        </w:rPr>
      </w:pPr>
      <w:bookmarkStart w:id="34" w:name="_Toc292748550"/>
      <w:bookmarkStart w:id="35" w:name="_Toc1680838058"/>
      <w:r w:rsidRPr="026BEBB7">
        <w:rPr>
          <w:rFonts w:ascii="Times New Roman" w:eastAsia="Times New Roman" w:hAnsi="Times New Roman" w:cs="Times New Roman"/>
          <w:b/>
          <w:bCs/>
          <w:color w:val="auto"/>
          <w:sz w:val="32"/>
          <w:szCs w:val="32"/>
        </w:rPr>
        <w:t>Introduction</w:t>
      </w:r>
      <w:bookmarkEnd w:id="34"/>
      <w:bookmarkEnd w:id="35"/>
    </w:p>
    <w:p w14:paraId="114EA5C1" w14:textId="1D635A27"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In today's technology-driven society, computers are indispensable for a wide range of tasks, from simple web browsing to complex scientific computations. While high-performance computers are necessary for demanding tasks, there is a significant need for simple, cost-effective systems that can handle everyday activities efficiently. This case study focuses on evaluating a simple computer design, analyzing its components, performance, and overall value to determine its suitability for basic computing needs.</w:t>
      </w:r>
    </w:p>
    <w:p w14:paraId="1E4E82BB" w14:textId="08EAED7F" w:rsidR="27FEF2CA" w:rsidRDefault="026BEBB7" w:rsidP="27FEF2CA">
      <w:pPr>
        <w:pStyle w:val="Heading3"/>
        <w:spacing w:line="360" w:lineRule="auto"/>
        <w:jc w:val="both"/>
        <w:rPr>
          <w:rFonts w:ascii="Times New Roman" w:eastAsia="Times New Roman" w:hAnsi="Times New Roman" w:cs="Times New Roman"/>
          <w:b/>
          <w:bCs/>
          <w:color w:val="auto"/>
        </w:rPr>
      </w:pPr>
      <w:bookmarkStart w:id="36" w:name="_Toc500270219"/>
      <w:bookmarkStart w:id="37" w:name="_Toc1420039821"/>
      <w:r w:rsidRPr="026BEBB7">
        <w:rPr>
          <w:rFonts w:ascii="Times New Roman" w:eastAsia="Times New Roman" w:hAnsi="Times New Roman" w:cs="Times New Roman"/>
          <w:b/>
          <w:bCs/>
          <w:color w:val="auto"/>
        </w:rPr>
        <w:t>Objectives</w:t>
      </w:r>
      <w:bookmarkEnd w:id="36"/>
      <w:bookmarkEnd w:id="37"/>
    </w:p>
    <w:p w14:paraId="700B34AB" w14:textId="249A59D7"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To assess the performance of a simple computer design: Determine how well a basic setup can handle everyday computing tasks.</w:t>
      </w:r>
    </w:p>
    <w:p w14:paraId="261A5784" w14:textId="77D84DA6"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lastRenderedPageBreak/>
        <w:t>To evaluate the cost-effectiveness of the design: Analyze the balance between performance and cost, ensuring value for money.</w:t>
      </w:r>
    </w:p>
    <w:p w14:paraId="2D6A21C9" w14:textId="35139724" w:rsidR="27FEF2CA" w:rsidRDefault="27FEF2CA" w:rsidP="27FEF2CA">
      <w:pPr>
        <w:spacing w:line="360" w:lineRule="auto"/>
        <w:jc w:val="both"/>
        <w:rPr>
          <w:rFonts w:ascii="Times New Roman" w:eastAsia="Times New Roman" w:hAnsi="Times New Roman" w:cs="Times New Roman"/>
        </w:rPr>
      </w:pPr>
      <w:r w:rsidRPr="27FEF2CA">
        <w:rPr>
          <w:rFonts w:ascii="Times New Roman" w:eastAsia="Times New Roman" w:hAnsi="Times New Roman" w:cs="Times New Roman"/>
        </w:rPr>
        <w:t>To identify the key components required for a simple computer: Understand the essential hardware needed to build an efficient and reliable system.</w:t>
      </w:r>
    </w:p>
    <w:p w14:paraId="4EAEF81F" w14:textId="3AE4D97B" w:rsidR="27FEF2CA" w:rsidRDefault="026BEBB7" w:rsidP="27FEF2CA">
      <w:pPr>
        <w:pStyle w:val="Heading1"/>
        <w:spacing w:line="360" w:lineRule="auto"/>
        <w:jc w:val="both"/>
        <w:rPr>
          <w:rFonts w:ascii="Times New Roman" w:eastAsia="Times New Roman" w:hAnsi="Times New Roman" w:cs="Times New Roman"/>
          <w:color w:val="auto"/>
          <w:sz w:val="32"/>
          <w:szCs w:val="32"/>
        </w:rPr>
      </w:pPr>
      <w:bookmarkStart w:id="38" w:name="_Toc1740127847"/>
      <w:bookmarkStart w:id="39" w:name="_Toc722723401"/>
      <w:r w:rsidRPr="026BEBB7">
        <w:rPr>
          <w:rFonts w:ascii="Times New Roman" w:eastAsia="Times New Roman" w:hAnsi="Times New Roman" w:cs="Times New Roman"/>
          <w:color w:val="auto"/>
          <w:sz w:val="32"/>
          <w:szCs w:val="32"/>
        </w:rPr>
        <w:t>2.1. Components Overview</w:t>
      </w:r>
      <w:bookmarkEnd w:id="38"/>
      <w:bookmarkEnd w:id="39"/>
    </w:p>
    <w:p w14:paraId="45C3B5A7" w14:textId="0FDDFB6B" w:rsidR="27FEF2CA" w:rsidRDefault="026BEBB7" w:rsidP="026BEBB7">
      <w:pPr>
        <w:pStyle w:val="Heading3"/>
        <w:spacing w:line="360" w:lineRule="auto"/>
        <w:jc w:val="both"/>
        <w:rPr>
          <w:rFonts w:ascii="Times New Roman" w:eastAsia="Times New Roman" w:hAnsi="Times New Roman" w:cs="Times New Roman"/>
          <w:b/>
          <w:bCs/>
          <w:color w:val="auto"/>
        </w:rPr>
      </w:pPr>
      <w:bookmarkStart w:id="40" w:name="_Toc1011052687"/>
      <w:bookmarkStart w:id="41" w:name="_Toc1488921174"/>
      <w:r w:rsidRPr="026BEBB7">
        <w:rPr>
          <w:rFonts w:ascii="Times New Roman" w:eastAsia="Times New Roman" w:hAnsi="Times New Roman" w:cs="Times New Roman"/>
          <w:b/>
          <w:bCs/>
          <w:color w:val="auto"/>
        </w:rPr>
        <w:t>2.1.1Motherboard</w:t>
      </w:r>
      <w:bookmarkEnd w:id="40"/>
      <w:bookmarkEnd w:id="41"/>
    </w:p>
    <w:p w14:paraId="58180BD7" w14:textId="0A859121" w:rsidR="026BEBB7" w:rsidRDefault="026BEBB7" w:rsidP="026BEBB7">
      <w:pPr>
        <w:spacing w:before="240" w:after="240" w:line="360" w:lineRule="auto"/>
        <w:jc w:val="both"/>
        <w:rPr>
          <w:ins w:id="42" w:author="suman karki" w:date="2024-12-14T11:30:00Z" w16du:dateUtc="2024-12-14T11:30:24Z"/>
          <w:rFonts w:ascii="Times New Roman" w:eastAsia="Times New Roman" w:hAnsi="Times New Roman" w:cs="Times New Roman"/>
          <w:b/>
          <w:bCs/>
        </w:rPr>
      </w:pPr>
      <w:r w:rsidRPr="026BEBB7">
        <w:rPr>
          <w:rFonts w:ascii="Times New Roman" w:eastAsia="Times New Roman" w:hAnsi="Times New Roman" w:cs="Times New Roman"/>
        </w:rPr>
        <w:t>The motherboard is the foundation of the computer, connecting all the other components. It houses the CPU, RAM, and other essential parts. A simple computer design requires a budget-friendly motherboard that provides adequate support for the necessary components and offers essential features like USB ports, audio jacks, and network connectivity.</w:t>
      </w:r>
    </w:p>
    <w:p w14:paraId="33C3E0AD" w14:textId="42AF66F9" w:rsidR="026BEBB7" w:rsidRDefault="026BEBB7">
      <w:pPr>
        <w:pStyle w:val="Heading3"/>
        <w:rPr>
          <w:rFonts w:ascii="Times New Roman" w:eastAsia="Times New Roman" w:hAnsi="Times New Roman" w:cs="Times New Roman"/>
          <w:b/>
          <w:bCs/>
          <w:rPrChange w:id="43" w:author="suman karki" w:date="2024-12-14T11:30:00Z">
            <w:rPr>
              <w:rFonts w:ascii="Times New Roman" w:eastAsia="Times New Roman" w:hAnsi="Times New Roman" w:cs="Times New Roman"/>
              <w:b/>
              <w:bCs/>
            </w:rPr>
          </w:rPrChange>
        </w:rPr>
        <w:pPrChange w:id="44" w:author="suman karki" w:date="2024-12-14T11:30:00Z">
          <w:pPr>
            <w:spacing w:before="240" w:after="240" w:line="360" w:lineRule="auto"/>
            <w:jc w:val="both"/>
          </w:pPr>
        </w:pPrChange>
      </w:pPr>
      <w:ins w:id="45" w:author="suman karki" w:date="2024-12-14T11:30:00Z">
        <w:r w:rsidRPr="026BEBB7">
          <w:rPr>
            <w:rFonts w:ascii="Times New Roman" w:eastAsia="Times New Roman" w:hAnsi="Times New Roman" w:cs="Times New Roman"/>
            <w:color w:val="auto"/>
            <w:rPrChange w:id="46" w:author="suman karki" w:date="2024-12-14T11:30:00Z">
              <w:rPr>
                <w:rFonts w:ascii="Times New Roman" w:eastAsia="Times New Roman" w:hAnsi="Times New Roman" w:cs="Times New Roman"/>
                <w:b/>
                <w:bCs/>
              </w:rPr>
            </w:rPrChange>
          </w:rPr>
          <w:t>2.1.2. Processor (CPU)</w:t>
        </w:r>
      </w:ins>
    </w:p>
    <w:p w14:paraId="35078EB6" w14:textId="1D53D7A7" w:rsidR="27FEF2CA" w:rsidRDefault="27FEF2CA" w:rsidP="27FEF2CA">
      <w:pPr>
        <w:pStyle w:val="Heading3"/>
        <w:spacing w:line="360" w:lineRule="auto"/>
        <w:jc w:val="both"/>
        <w:rPr>
          <w:del w:id="47" w:author="suman karki" w:date="2024-12-14T11:30:00Z" w16du:dateUtc="2024-12-14T11:30:12Z"/>
          <w:rFonts w:ascii="Times New Roman" w:eastAsia="Times New Roman" w:hAnsi="Times New Roman" w:cs="Times New Roman"/>
          <w:b/>
          <w:bCs/>
          <w:color w:val="auto"/>
        </w:rPr>
      </w:pPr>
      <w:bookmarkStart w:id="48" w:name="_Toc777227162"/>
      <w:bookmarkStart w:id="49" w:name="_Toc624610359"/>
      <w:del w:id="50" w:author="suman karki" w:date="2024-12-14T11:30:00Z">
        <w:r w:rsidRPr="026BEBB7" w:rsidDel="026BEBB7">
          <w:rPr>
            <w:rFonts w:ascii="Times New Roman" w:eastAsia="Times New Roman" w:hAnsi="Times New Roman" w:cs="Times New Roman"/>
            <w:b/>
            <w:bCs/>
            <w:color w:val="auto"/>
          </w:rPr>
          <w:delText>2.1.2. Processor (CPU)</w:delText>
        </w:r>
      </w:del>
      <w:bookmarkEnd w:id="48"/>
      <w:bookmarkEnd w:id="49"/>
    </w:p>
    <w:p w14:paraId="25F44F0D" w14:textId="462B436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w:t>
      </w:r>
    </w:p>
    <w:p w14:paraId="4ACFCCA8" w14:textId="54EB941D" w:rsidR="27FEF2CA" w:rsidRDefault="026BEBB7" w:rsidP="27FEF2CA">
      <w:pPr>
        <w:pStyle w:val="Heading3"/>
        <w:spacing w:line="360" w:lineRule="auto"/>
        <w:jc w:val="both"/>
        <w:rPr>
          <w:rFonts w:ascii="Times New Roman" w:eastAsia="Times New Roman" w:hAnsi="Times New Roman" w:cs="Times New Roman"/>
          <w:b/>
          <w:bCs/>
          <w:color w:val="auto"/>
        </w:rPr>
      </w:pPr>
      <w:bookmarkStart w:id="51" w:name="_Toc1020906628"/>
      <w:bookmarkStart w:id="52" w:name="_Toc1117271578"/>
      <w:r w:rsidRPr="026BEBB7">
        <w:rPr>
          <w:rFonts w:ascii="Times New Roman" w:eastAsia="Times New Roman" w:hAnsi="Times New Roman" w:cs="Times New Roman"/>
          <w:b/>
          <w:bCs/>
          <w:color w:val="auto"/>
        </w:rPr>
        <w:t>2.1.3. Memory (RAM)</w:t>
      </w:r>
      <w:bookmarkEnd w:id="51"/>
      <w:bookmarkEnd w:id="52"/>
    </w:p>
    <w:p w14:paraId="5CC65DD3" w14:textId="2CA927CA"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RAM is temporary storage for data that the CPU is actively using. For basic use, 8GB of RAM is adequate, ensuring smooth multitasking and efficient performance for everyday tasks. Higher amounts of RAM, such as 16GB, can be considered if the user anticipates heavier multitasking or running more demanding applications.</w:t>
      </w:r>
    </w:p>
    <w:p w14:paraId="55361018" w14:textId="439EF63D" w:rsidR="27FEF2CA" w:rsidRDefault="026BEBB7" w:rsidP="026BEBB7">
      <w:pPr>
        <w:pStyle w:val="Heading3"/>
        <w:spacing w:line="360" w:lineRule="auto"/>
        <w:jc w:val="both"/>
        <w:rPr>
          <w:rFonts w:ascii="Times New Roman" w:eastAsia="Times New Roman" w:hAnsi="Times New Roman" w:cs="Times New Roman"/>
          <w:b/>
          <w:bCs/>
          <w:color w:val="auto"/>
        </w:rPr>
      </w:pPr>
      <w:bookmarkStart w:id="53" w:name="_Toc1449821743"/>
      <w:bookmarkStart w:id="54" w:name="_Toc1867790388"/>
      <w:r w:rsidRPr="026BEBB7">
        <w:rPr>
          <w:rFonts w:ascii="Times New Roman" w:eastAsia="Times New Roman" w:hAnsi="Times New Roman" w:cs="Times New Roman"/>
          <w:b/>
          <w:bCs/>
          <w:color w:val="auto"/>
        </w:rPr>
        <w:t>2.1.4. Storage Drive</w:t>
      </w:r>
      <w:bookmarkEnd w:id="53"/>
      <w:bookmarkEnd w:id="54"/>
    </w:p>
    <w:p w14:paraId="7ACE6D4F" w14:textId="084A2168"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storage drive stores the operating system, programs, and files. A simple computer design benefits from a combination of a 256GB SSD for fast boot times and quick access to frequently used applications, along with a 1TB HDD for additional storage. This setup provides a balance between speed and storage capacity.</w:t>
      </w:r>
    </w:p>
    <w:p w14:paraId="05999A19" w14:textId="74883184" w:rsidR="27FEF2CA" w:rsidRDefault="026BEBB7" w:rsidP="27FEF2CA">
      <w:pPr>
        <w:pStyle w:val="Heading3"/>
        <w:spacing w:line="360" w:lineRule="auto"/>
        <w:jc w:val="both"/>
        <w:rPr>
          <w:rFonts w:ascii="Times New Roman" w:eastAsia="Times New Roman" w:hAnsi="Times New Roman" w:cs="Times New Roman"/>
          <w:b/>
          <w:bCs/>
          <w:color w:val="auto"/>
        </w:rPr>
      </w:pPr>
      <w:bookmarkStart w:id="55" w:name="_Toc1837317640"/>
      <w:bookmarkStart w:id="56" w:name="_Toc278680501"/>
      <w:r w:rsidRPr="026BEBB7">
        <w:rPr>
          <w:rFonts w:ascii="Times New Roman" w:eastAsia="Times New Roman" w:hAnsi="Times New Roman" w:cs="Times New Roman"/>
          <w:b/>
          <w:bCs/>
          <w:color w:val="auto"/>
        </w:rPr>
        <w:lastRenderedPageBreak/>
        <w:t>2.1.5. Graphics Card</w:t>
      </w:r>
      <w:bookmarkEnd w:id="55"/>
      <w:bookmarkEnd w:id="56"/>
    </w:p>
    <w:p w14:paraId="3840C445" w14:textId="4F5A1515"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While a dedicated graphics card is not necessary for a simple computer design focused on basic tasks, integrated graphics within the CPU, such as Intel UHD Graphics or AMD Vega Graphics, are sufficient for handling everyday activities and light multimedia tasks.</w:t>
      </w:r>
    </w:p>
    <w:p w14:paraId="456E7E82" w14:textId="0B0A7D14" w:rsidR="27FEF2CA" w:rsidRDefault="026BEBB7" w:rsidP="27FEF2CA">
      <w:pPr>
        <w:pStyle w:val="Heading3"/>
        <w:spacing w:line="360" w:lineRule="auto"/>
        <w:jc w:val="both"/>
        <w:rPr>
          <w:rFonts w:ascii="Times New Roman" w:eastAsia="Times New Roman" w:hAnsi="Times New Roman" w:cs="Times New Roman"/>
          <w:b/>
          <w:bCs/>
          <w:color w:val="auto"/>
        </w:rPr>
      </w:pPr>
      <w:bookmarkStart w:id="57" w:name="_Toc1588203005"/>
      <w:bookmarkStart w:id="58" w:name="_Toc744381205"/>
      <w:r w:rsidRPr="026BEBB7">
        <w:rPr>
          <w:rFonts w:ascii="Times New Roman" w:eastAsia="Times New Roman" w:hAnsi="Times New Roman" w:cs="Times New Roman"/>
          <w:b/>
          <w:bCs/>
          <w:color w:val="auto"/>
        </w:rPr>
        <w:t>2.1.6. Power Supply</w:t>
      </w:r>
      <w:bookmarkEnd w:id="57"/>
      <w:bookmarkEnd w:id="58"/>
    </w:p>
    <w:p w14:paraId="73D93418" w14:textId="618A7303"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w:t>
      </w:r>
    </w:p>
    <w:p w14:paraId="2C283385" w14:textId="2ED94074" w:rsidR="27FEF2CA" w:rsidRDefault="026BEBB7" w:rsidP="27FEF2CA">
      <w:pPr>
        <w:pStyle w:val="Heading3"/>
        <w:spacing w:before="281" w:after="281" w:line="360" w:lineRule="auto"/>
        <w:jc w:val="both"/>
        <w:rPr>
          <w:del w:id="59" w:author="suman karki" w:date="2024-12-14T11:30:00Z" w16du:dateUtc="2024-12-14T11:30:54Z"/>
          <w:rFonts w:ascii="Times New Roman" w:eastAsia="Times New Roman" w:hAnsi="Times New Roman" w:cs="Times New Roman"/>
          <w:b/>
          <w:bCs/>
          <w:color w:val="auto"/>
        </w:rPr>
      </w:pPr>
      <w:bookmarkStart w:id="60" w:name="_Toc340265829"/>
      <w:bookmarkStart w:id="61" w:name="_Toc814031082"/>
      <w:r w:rsidRPr="026BEBB7">
        <w:rPr>
          <w:rFonts w:ascii="Times New Roman" w:eastAsia="Times New Roman" w:hAnsi="Times New Roman" w:cs="Times New Roman"/>
          <w:b/>
          <w:bCs/>
          <w:color w:val="auto"/>
        </w:rPr>
        <w:t xml:space="preserve">2.1.7. Evaluation </w:t>
      </w:r>
      <w:proofErr w:type="spellStart"/>
      <w:r w:rsidRPr="026BEBB7">
        <w:rPr>
          <w:rFonts w:ascii="Times New Roman" w:eastAsia="Times New Roman" w:hAnsi="Times New Roman" w:cs="Times New Roman"/>
          <w:b/>
          <w:bCs/>
          <w:color w:val="auto"/>
        </w:rPr>
        <w:t>standard</w:t>
      </w:r>
      <w:bookmarkEnd w:id="60"/>
      <w:bookmarkEnd w:id="61"/>
    </w:p>
    <w:p w14:paraId="3A8FAA6E" w14:textId="69AC4BF2"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To</w:t>
      </w:r>
      <w:proofErr w:type="spellEnd"/>
      <w:r w:rsidRPr="27FEF2CA">
        <w:rPr>
          <w:rFonts w:ascii="Times New Roman" w:eastAsia="Times New Roman" w:hAnsi="Times New Roman" w:cs="Times New Roman"/>
        </w:rPr>
        <w:t xml:space="preserve"> evaluate the simple computer design, the following criteria were considered:</w:t>
      </w:r>
    </w:p>
    <w:p w14:paraId="30E0AEA6" w14:textId="152B3D22" w:rsidR="27FEF2CA" w:rsidRDefault="27FEF2CA" w:rsidP="27FEF2CA">
      <w:pPr>
        <w:pStyle w:val="ListParagraph"/>
        <w:numPr>
          <w:ilvl w:val="0"/>
          <w:numId w:val="9"/>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Performance</w:t>
      </w:r>
      <w:r w:rsidRPr="27FEF2CA">
        <w:rPr>
          <w:rFonts w:ascii="Times New Roman" w:eastAsia="Times New Roman" w:hAnsi="Times New Roman" w:cs="Times New Roman"/>
        </w:rPr>
        <w:t>: Assess the system's ability to handle everyday tasks without lag or slowdowns.</w:t>
      </w:r>
    </w:p>
    <w:p w14:paraId="52C03D35" w14:textId="6FE45362" w:rsidR="27FEF2CA" w:rsidRDefault="27FEF2CA" w:rsidP="27FEF2CA">
      <w:pPr>
        <w:pStyle w:val="ListParagraph"/>
        <w:numPr>
          <w:ilvl w:val="0"/>
          <w:numId w:val="9"/>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Cost</w:t>
      </w:r>
      <w:r w:rsidRPr="27FEF2CA">
        <w:rPr>
          <w:rFonts w:ascii="Times New Roman" w:eastAsia="Times New Roman" w:hAnsi="Times New Roman" w:cs="Times New Roman"/>
        </w:rPr>
        <w:t>: Evaluate the total cost of the system and compare it to similar pre-built systems.</w:t>
      </w:r>
    </w:p>
    <w:p w14:paraId="1E31E066" w14:textId="13BE9F76" w:rsidR="27FEF2CA" w:rsidRDefault="27FEF2CA" w:rsidP="27FEF2CA">
      <w:pPr>
        <w:pStyle w:val="ListParagraph"/>
        <w:numPr>
          <w:ilvl w:val="0"/>
          <w:numId w:val="9"/>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Ease of Assembly</w:t>
      </w:r>
      <w:r w:rsidRPr="27FEF2CA">
        <w:rPr>
          <w:rFonts w:ascii="Times New Roman" w:eastAsia="Times New Roman" w:hAnsi="Times New Roman" w:cs="Times New Roman"/>
        </w:rPr>
        <w:t>: Consider the simplicity of assembling the computer, ensuring it is accessible to users with basic technical knowledge.</w:t>
      </w:r>
    </w:p>
    <w:p w14:paraId="0182ABF5" w14:textId="56D5A5F1" w:rsidR="27FEF2CA" w:rsidRDefault="27FEF2CA" w:rsidP="27FEF2CA">
      <w:pPr>
        <w:pStyle w:val="ListParagraph"/>
        <w:numPr>
          <w:ilvl w:val="0"/>
          <w:numId w:val="9"/>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Upgrade Potential</w:t>
      </w:r>
      <w:r w:rsidRPr="27FEF2CA">
        <w:rPr>
          <w:rFonts w:ascii="Times New Roman" w:eastAsia="Times New Roman" w:hAnsi="Times New Roman" w:cs="Times New Roman"/>
        </w:rPr>
        <w:t>: Determine the ease with which the system can be upgraded in the future to extend its lifespan.</w:t>
      </w:r>
    </w:p>
    <w:p w14:paraId="53D7402B" w14:textId="4F6768E4"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62" w:name="_Toc917553549"/>
      <w:bookmarkStart w:id="63" w:name="_Toc1296951238"/>
      <w:r w:rsidRPr="026BEBB7">
        <w:rPr>
          <w:rFonts w:ascii="Times New Roman" w:eastAsia="Times New Roman" w:hAnsi="Times New Roman" w:cs="Times New Roman"/>
          <w:b/>
          <w:bCs/>
          <w:color w:val="auto"/>
        </w:rPr>
        <w:t>2.1.8. Results</w:t>
      </w:r>
      <w:bookmarkEnd w:id="62"/>
      <w:bookmarkEnd w:id="63"/>
    </w:p>
    <w:p w14:paraId="53F3628B" w14:textId="344C842C" w:rsidR="27FEF2CA" w:rsidRDefault="27FEF2CA" w:rsidP="27FEF2CA">
      <w:pPr>
        <w:pStyle w:val="ListParagraph"/>
        <w:numPr>
          <w:ilvl w:val="0"/>
          <w:numId w:val="8"/>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Performance</w:t>
      </w:r>
      <w:r w:rsidRPr="27FEF2CA">
        <w:rPr>
          <w:rFonts w:ascii="Times New Roman" w:eastAsia="Times New Roman" w:hAnsi="Times New Roman" w:cs="Times New Roman"/>
        </w:rPr>
        <w:t>: The simple computer design performed well in handling everyday tasks such as web browsing, email, and word processing. The SSD significantly improved boot times and application loading speeds, while the 8GB of RAM allowed for smooth multitasking.</w:t>
      </w:r>
    </w:p>
    <w:p w14:paraId="6695250D" w14:textId="13DD3404" w:rsidR="27FEF2CA" w:rsidRDefault="27FEF2CA" w:rsidP="27FEF2CA">
      <w:pPr>
        <w:pStyle w:val="ListParagraph"/>
        <w:numPr>
          <w:ilvl w:val="0"/>
          <w:numId w:val="8"/>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Cost</w:t>
      </w:r>
      <w:r w:rsidRPr="27FEF2CA">
        <w:rPr>
          <w:rFonts w:ascii="Times New Roman" w:eastAsia="Times New Roman" w:hAnsi="Times New Roman" w:cs="Times New Roman"/>
        </w:rPr>
        <w:t>: The total cost of the system was significantly lower than comparable pre-built systems, providing excellent value for money.</w:t>
      </w:r>
    </w:p>
    <w:p w14:paraId="0341E432" w14:textId="395FCD58" w:rsidR="27FEF2CA" w:rsidRDefault="27FEF2CA" w:rsidP="27FEF2CA">
      <w:pPr>
        <w:pStyle w:val="ListParagraph"/>
        <w:numPr>
          <w:ilvl w:val="0"/>
          <w:numId w:val="8"/>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Ease of Assembly</w:t>
      </w:r>
      <w:r w:rsidRPr="27FEF2CA">
        <w:rPr>
          <w:rFonts w:ascii="Times New Roman" w:eastAsia="Times New Roman" w:hAnsi="Times New Roman" w:cs="Times New Roman"/>
        </w:rPr>
        <w:t>: The assembly process was straightforward, with all components fitting well within the chosen case. Basic technical knowledge was sufficient to complete the build.</w:t>
      </w:r>
    </w:p>
    <w:p w14:paraId="0135B874" w14:textId="7959F590" w:rsidR="27FEF2CA" w:rsidRDefault="27FEF2CA" w:rsidP="27FEF2CA">
      <w:pPr>
        <w:pStyle w:val="ListParagraph"/>
        <w:numPr>
          <w:ilvl w:val="0"/>
          <w:numId w:val="8"/>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Upgrade Potential</w:t>
      </w:r>
      <w:r w:rsidRPr="27FEF2CA">
        <w:rPr>
          <w:rFonts w:ascii="Times New Roman" w:eastAsia="Times New Roman" w:hAnsi="Times New Roman" w:cs="Times New Roman"/>
        </w:rPr>
        <w:t>: The system offered good upgrade potential, with additional RAM slots and support for higher-capacity storage drives, ensuring future scalability.</w:t>
      </w:r>
    </w:p>
    <w:p w14:paraId="2AE70685" w14:textId="3DF2512A"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sz w:val="32"/>
          <w:szCs w:val="32"/>
        </w:rPr>
      </w:pPr>
      <w:bookmarkStart w:id="64" w:name="_Toc1820770299"/>
      <w:bookmarkStart w:id="65" w:name="_Toc1606637172"/>
      <w:r w:rsidRPr="026BEBB7">
        <w:rPr>
          <w:rFonts w:ascii="Times New Roman" w:eastAsia="Times New Roman" w:hAnsi="Times New Roman" w:cs="Times New Roman"/>
          <w:b/>
          <w:bCs/>
          <w:i w:val="0"/>
          <w:iCs w:val="0"/>
          <w:color w:val="auto"/>
          <w:sz w:val="32"/>
          <w:szCs w:val="32"/>
        </w:rPr>
        <w:lastRenderedPageBreak/>
        <w:t>Chapter 3: Virtual Machine</w:t>
      </w:r>
      <w:bookmarkEnd w:id="64"/>
      <w:bookmarkEnd w:id="65"/>
    </w:p>
    <w:p w14:paraId="5DF5D8CA" w14:textId="3753D3EE"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66" w:name="_Toc951005742"/>
      <w:bookmarkStart w:id="67" w:name="_Toc313389143"/>
      <w:r w:rsidRPr="026BEBB7">
        <w:rPr>
          <w:rFonts w:ascii="Times New Roman" w:eastAsia="Times New Roman" w:hAnsi="Times New Roman" w:cs="Times New Roman"/>
          <w:b/>
          <w:bCs/>
          <w:color w:val="auto"/>
        </w:rPr>
        <w:t>Introduction</w:t>
      </w:r>
      <w:bookmarkEnd w:id="66"/>
      <w:bookmarkEnd w:id="67"/>
    </w:p>
    <w:p w14:paraId="010E7764" w14:textId="0E649789"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w:t>
      </w:r>
    </w:p>
    <w:p w14:paraId="130A66E3" w14:textId="03D9CBB0"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68" w:name="_Toc801102731"/>
      <w:bookmarkStart w:id="69" w:name="_Toc2000225575"/>
      <w:r w:rsidRPr="026BEBB7">
        <w:rPr>
          <w:rFonts w:ascii="Times New Roman" w:eastAsia="Times New Roman" w:hAnsi="Times New Roman" w:cs="Times New Roman"/>
          <w:b/>
          <w:bCs/>
          <w:color w:val="auto"/>
        </w:rPr>
        <w:t>Objectives</w:t>
      </w:r>
      <w:bookmarkEnd w:id="68"/>
      <w:bookmarkEnd w:id="69"/>
    </w:p>
    <w:p w14:paraId="57C07EBD" w14:textId="507C26C6" w:rsidR="27FEF2CA" w:rsidRDefault="27FEF2CA" w:rsidP="27FEF2CA">
      <w:pPr>
        <w:pStyle w:val="ListParagraph"/>
        <w:numPr>
          <w:ilvl w:val="0"/>
          <w:numId w:val="7"/>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Understand Virtual Machine Technology:</w:t>
      </w:r>
      <w:r w:rsidRPr="27FEF2CA">
        <w:rPr>
          <w:rFonts w:ascii="Times New Roman" w:eastAsia="Times New Roman" w:hAnsi="Times New Roman" w:cs="Times New Roman"/>
        </w:rPr>
        <w:t xml:space="preserve"> Explore the fundamental concepts of virtual machines and their operation.</w:t>
      </w:r>
    </w:p>
    <w:p w14:paraId="2735BB76" w14:textId="6DD40945" w:rsidR="27FEF2CA" w:rsidRDefault="27FEF2CA" w:rsidP="27FEF2CA">
      <w:pPr>
        <w:pStyle w:val="ListParagraph"/>
        <w:numPr>
          <w:ilvl w:val="0"/>
          <w:numId w:val="7"/>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Evaluate Benefits:</w:t>
      </w:r>
      <w:r w:rsidRPr="27FEF2CA">
        <w:rPr>
          <w:rFonts w:ascii="Times New Roman" w:eastAsia="Times New Roman" w:hAnsi="Times New Roman" w:cs="Times New Roman"/>
        </w:rPr>
        <w:t xml:space="preserve"> Assess the benefits of using virtual machines in various computing environments.</w:t>
      </w:r>
    </w:p>
    <w:p w14:paraId="61225D9C" w14:textId="6ECABF2E" w:rsidR="27FEF2CA" w:rsidRDefault="27FEF2CA" w:rsidP="27FEF2CA">
      <w:pPr>
        <w:pStyle w:val="ListParagraph"/>
        <w:numPr>
          <w:ilvl w:val="0"/>
          <w:numId w:val="7"/>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Identify Use Cases:</w:t>
      </w:r>
      <w:r w:rsidRPr="27FEF2CA">
        <w:rPr>
          <w:rFonts w:ascii="Times New Roman" w:eastAsia="Times New Roman" w:hAnsi="Times New Roman" w:cs="Times New Roman"/>
        </w:rPr>
        <w:t xml:space="preserve"> Identify practical applications and scenarios where virtual machines provide significant advantages.</w:t>
      </w:r>
    </w:p>
    <w:p w14:paraId="17C309EC" w14:textId="128B14EA"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70" w:name="_Toc1699287518"/>
      <w:bookmarkStart w:id="71" w:name="_Toc1519635574"/>
      <w:r w:rsidRPr="026BEBB7">
        <w:rPr>
          <w:rFonts w:ascii="Times New Roman" w:eastAsia="Times New Roman" w:hAnsi="Times New Roman" w:cs="Times New Roman"/>
          <w:b/>
          <w:bCs/>
          <w:color w:val="auto"/>
        </w:rPr>
        <w:t>3.1. Virtual Machine Technology</w:t>
      </w:r>
      <w:bookmarkEnd w:id="70"/>
      <w:bookmarkEnd w:id="71"/>
    </w:p>
    <w:p w14:paraId="73146D9C" w14:textId="5F578AC8"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72" w:name="_Toc1185246734"/>
      <w:bookmarkStart w:id="73" w:name="_Toc777112826"/>
      <w:r w:rsidRPr="026BEBB7">
        <w:rPr>
          <w:rFonts w:ascii="Times New Roman" w:eastAsia="Times New Roman" w:hAnsi="Times New Roman" w:cs="Times New Roman"/>
          <w:b/>
          <w:bCs/>
          <w:i w:val="0"/>
          <w:iCs w:val="0"/>
          <w:color w:val="auto"/>
        </w:rPr>
        <w:t>Definition and Concept</w:t>
      </w:r>
      <w:bookmarkEnd w:id="72"/>
      <w:bookmarkEnd w:id="73"/>
    </w:p>
    <w:p w14:paraId="4A284D86" w14:textId="3C70A5CB"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w:t>
      </w:r>
    </w:p>
    <w:p w14:paraId="28548C84" w14:textId="36734B7B"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74" w:name="_Toc1745527120"/>
      <w:bookmarkStart w:id="75" w:name="_Toc2014955534"/>
      <w:r w:rsidRPr="026BEBB7">
        <w:rPr>
          <w:rFonts w:ascii="Times New Roman" w:eastAsia="Times New Roman" w:hAnsi="Times New Roman" w:cs="Times New Roman"/>
          <w:b/>
          <w:bCs/>
          <w:i w:val="0"/>
          <w:iCs w:val="0"/>
          <w:color w:val="auto"/>
        </w:rPr>
        <w:t>Types of Hypervisors</w:t>
      </w:r>
      <w:bookmarkEnd w:id="74"/>
      <w:bookmarkEnd w:id="75"/>
    </w:p>
    <w:p w14:paraId="5271E689" w14:textId="1E056304" w:rsidR="27FEF2CA" w:rsidRDefault="27FEF2CA" w:rsidP="27FEF2CA">
      <w:pPr>
        <w:pStyle w:val="ListParagraph"/>
        <w:numPr>
          <w:ilvl w:val="0"/>
          <w:numId w:val="6"/>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Type 1 Hypervisor (Bare-Metal):</w:t>
      </w:r>
      <w:r w:rsidRPr="27FEF2CA">
        <w:rPr>
          <w:rFonts w:ascii="Times New Roman" w:eastAsia="Times New Roman" w:hAnsi="Times New Roman" w:cs="Times New Roman"/>
        </w:rPr>
        <w:t xml:space="preserve"> Runs directly on the host's hardware and manages guest operating systems. Examples include VMware </w:t>
      </w:r>
      <w:proofErr w:type="spellStart"/>
      <w:r w:rsidRPr="27FEF2CA">
        <w:rPr>
          <w:rFonts w:ascii="Times New Roman" w:eastAsia="Times New Roman" w:hAnsi="Times New Roman" w:cs="Times New Roman"/>
        </w:rPr>
        <w:t>ESXi</w:t>
      </w:r>
      <w:proofErr w:type="spellEnd"/>
      <w:r w:rsidRPr="27FEF2CA">
        <w:rPr>
          <w:rFonts w:ascii="Times New Roman" w:eastAsia="Times New Roman" w:hAnsi="Times New Roman" w:cs="Times New Roman"/>
        </w:rPr>
        <w:t>, Microsoft Hyper-V, and Xen.</w:t>
      </w:r>
    </w:p>
    <w:p w14:paraId="2F8485F3" w14:textId="09C71296" w:rsidR="27FEF2CA" w:rsidRDefault="27FEF2CA" w:rsidP="27FEF2CA">
      <w:pPr>
        <w:pStyle w:val="ListParagraph"/>
        <w:numPr>
          <w:ilvl w:val="0"/>
          <w:numId w:val="6"/>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Type 2 Hypervisor (Hosted):</w:t>
      </w:r>
      <w:r w:rsidRPr="27FEF2CA">
        <w:rPr>
          <w:rFonts w:ascii="Times New Roman" w:eastAsia="Times New Roman" w:hAnsi="Times New Roman" w:cs="Times New Roman"/>
        </w:rPr>
        <w:t xml:space="preserve"> Runs on top of an existing operating system, allowing users to create and manage VMs. Examples include VMware Workstation, Oracle VirtualBox, and Parallels Desktop.</w:t>
      </w:r>
    </w:p>
    <w:p w14:paraId="6CA602B4" w14:textId="7A1B6F01"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76" w:name="_Toc567541181"/>
      <w:bookmarkStart w:id="77" w:name="_Toc109434139"/>
      <w:r w:rsidRPr="026BEBB7">
        <w:rPr>
          <w:rFonts w:ascii="Times New Roman" w:eastAsia="Times New Roman" w:hAnsi="Times New Roman" w:cs="Times New Roman"/>
          <w:b/>
          <w:bCs/>
          <w:color w:val="auto"/>
        </w:rPr>
        <w:lastRenderedPageBreak/>
        <w:t>3.2. Benefits of Virtual Machines</w:t>
      </w:r>
      <w:bookmarkEnd w:id="76"/>
      <w:bookmarkEnd w:id="77"/>
    </w:p>
    <w:p w14:paraId="7FD623DA" w14:textId="7ACDA1E2"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78" w:name="_Toc2031703549"/>
      <w:bookmarkStart w:id="79" w:name="_Toc465662101"/>
      <w:r w:rsidRPr="026BEBB7">
        <w:rPr>
          <w:rFonts w:ascii="Times New Roman" w:eastAsia="Times New Roman" w:hAnsi="Times New Roman" w:cs="Times New Roman"/>
          <w:b/>
          <w:bCs/>
          <w:i w:val="0"/>
          <w:iCs w:val="0"/>
          <w:color w:val="auto"/>
        </w:rPr>
        <w:t>Resource Efficiency</w:t>
      </w:r>
      <w:bookmarkEnd w:id="78"/>
      <w:bookmarkEnd w:id="79"/>
    </w:p>
    <w:p w14:paraId="32225963" w14:textId="17210C9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Virtual machines allow multiple VMs to run on a single physical machine, optimizing resource utilization. This reduces the need for multiple physical servers, leading to cost savings in hardware, power, and maintenance.</w:t>
      </w:r>
    </w:p>
    <w:p w14:paraId="5232E8BA" w14:textId="3F658593"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80" w:name="_Toc689138174"/>
      <w:bookmarkStart w:id="81" w:name="_Toc2072706237"/>
      <w:r w:rsidRPr="026BEBB7">
        <w:rPr>
          <w:rFonts w:ascii="Times New Roman" w:eastAsia="Times New Roman" w:hAnsi="Times New Roman" w:cs="Times New Roman"/>
          <w:b/>
          <w:bCs/>
          <w:i w:val="0"/>
          <w:iCs w:val="0"/>
          <w:color w:val="auto"/>
        </w:rPr>
        <w:t>Isolation and Security</w:t>
      </w:r>
      <w:bookmarkEnd w:id="80"/>
      <w:bookmarkEnd w:id="81"/>
    </w:p>
    <w:p w14:paraId="3473BBBE" w14:textId="19FB1167"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Each VM operates in its isolated environment, ensuring that applications and processes within one VM do not affect others. This isolation enhances security, as a compromise in one VM does not impact other VMs.</w:t>
      </w:r>
    </w:p>
    <w:p w14:paraId="67B5D105" w14:textId="50214CDA"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82" w:name="_Toc997920649"/>
      <w:bookmarkStart w:id="83" w:name="_Toc401621668"/>
      <w:r w:rsidRPr="026BEBB7">
        <w:rPr>
          <w:rFonts w:ascii="Times New Roman" w:eastAsia="Times New Roman" w:hAnsi="Times New Roman" w:cs="Times New Roman"/>
          <w:b/>
          <w:bCs/>
          <w:i w:val="0"/>
          <w:iCs w:val="0"/>
          <w:color w:val="auto"/>
        </w:rPr>
        <w:t>Flexibility and Scalability</w:t>
      </w:r>
      <w:bookmarkEnd w:id="82"/>
      <w:bookmarkEnd w:id="83"/>
    </w:p>
    <w:p w14:paraId="3CC03C04" w14:textId="588CBCB4"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Virtual machines provide flexibility by allowing users to create, modify, and delete VMs as needed. They can be easily scaled up or down, providing a dynamic and adaptable computing environment.</w:t>
      </w:r>
    </w:p>
    <w:p w14:paraId="50847C29" w14:textId="5AA51CAD"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84" w:name="_Toc86337689"/>
      <w:bookmarkStart w:id="85" w:name="_Toc2065016413"/>
      <w:r w:rsidRPr="026BEBB7">
        <w:rPr>
          <w:rFonts w:ascii="Times New Roman" w:eastAsia="Times New Roman" w:hAnsi="Times New Roman" w:cs="Times New Roman"/>
          <w:b/>
          <w:bCs/>
          <w:i w:val="0"/>
          <w:iCs w:val="0"/>
          <w:color w:val="auto"/>
        </w:rPr>
        <w:t>Simplified Backup and Recovery</w:t>
      </w:r>
      <w:bookmarkEnd w:id="84"/>
      <w:bookmarkEnd w:id="85"/>
    </w:p>
    <w:p w14:paraId="5F091BC2" w14:textId="55B61063"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VMs can be easily backed up and restored, simplifying disaster recovery processes. Snapshots and clones of VMs can be created to capture the current state, allowing quick rollback in case of issues.</w:t>
      </w:r>
    </w:p>
    <w:p w14:paraId="56E4705A" w14:textId="35E55656"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86" w:name="_Toc1286229588"/>
      <w:bookmarkStart w:id="87" w:name="_Toc148687198"/>
      <w:r w:rsidRPr="026BEBB7">
        <w:rPr>
          <w:rFonts w:ascii="Times New Roman" w:eastAsia="Times New Roman" w:hAnsi="Times New Roman" w:cs="Times New Roman"/>
          <w:b/>
          <w:bCs/>
          <w:color w:val="auto"/>
        </w:rPr>
        <w:t>3.3. Practical Applications</w:t>
      </w:r>
      <w:bookmarkEnd w:id="86"/>
      <w:bookmarkEnd w:id="87"/>
    </w:p>
    <w:p w14:paraId="50FA49BB" w14:textId="01245663"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88" w:name="_Toc753560667"/>
      <w:bookmarkStart w:id="89" w:name="_Toc1957803192"/>
      <w:r w:rsidRPr="026BEBB7">
        <w:rPr>
          <w:rFonts w:ascii="Times New Roman" w:eastAsia="Times New Roman" w:hAnsi="Times New Roman" w:cs="Times New Roman"/>
          <w:b/>
          <w:bCs/>
          <w:i w:val="0"/>
          <w:iCs w:val="0"/>
          <w:color w:val="auto"/>
        </w:rPr>
        <w:t>Development and Testing</w:t>
      </w:r>
      <w:bookmarkEnd w:id="88"/>
      <w:bookmarkEnd w:id="89"/>
    </w:p>
    <w:p w14:paraId="199E679F" w14:textId="20DB2A56"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Virtual machines are ideal for software development and testing environments. Developers can create multiple VMs to test different operating systems and configurations without the need for separate physical hardware.</w:t>
      </w:r>
    </w:p>
    <w:p w14:paraId="4ED5D40C" w14:textId="52B9F849" w:rsidR="27FEF2CA" w:rsidRDefault="27FEF2CA" w:rsidP="27FEF2CA">
      <w:pPr>
        <w:spacing w:line="360" w:lineRule="auto"/>
        <w:rPr>
          <w:rFonts w:ascii="Times New Roman" w:eastAsia="Times New Roman" w:hAnsi="Times New Roman" w:cs="Times New Roman"/>
          <w:b/>
          <w:bCs/>
        </w:rPr>
      </w:pPr>
      <w:r w:rsidRPr="27FEF2CA">
        <w:rPr>
          <w:rFonts w:ascii="Times New Roman" w:eastAsia="Times New Roman" w:hAnsi="Times New Roman" w:cs="Times New Roman"/>
          <w:b/>
          <w:bCs/>
        </w:rPr>
        <w:t>Server Consolidation</w:t>
      </w:r>
      <w:r w:rsidRPr="27FEF2CA">
        <w:rPr>
          <w:rFonts w:ascii="Times New Roman" w:eastAsia="Times New Roman" w:hAnsi="Times New Roman" w:cs="Times New Roman"/>
        </w:rPr>
        <w:t xml:space="preserve"> Organizations can consolidate multiple physical servers into virtual machines on a single host, reducing hardware costs and improving server management efficiency Legacy</w:t>
      </w:r>
    </w:p>
    <w:p w14:paraId="33397534" w14:textId="307B48E4" w:rsidR="27FEF2CA" w:rsidRDefault="27FEF2CA" w:rsidP="27FEF2CA">
      <w:p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b/>
          <w:bCs/>
        </w:rPr>
        <w:t xml:space="preserve">Application Support </w:t>
      </w:r>
    </w:p>
    <w:p w14:paraId="5F541F48" w14:textId="5A70B53C" w:rsidR="27FEF2CA" w:rsidRDefault="27FEF2CA" w:rsidP="27FEF2CA">
      <w:pPr>
        <w:spacing w:before="240" w:after="240" w:line="360" w:lineRule="auto"/>
        <w:jc w:val="both"/>
        <w:rPr>
          <w:rFonts w:ascii="Times New Roman" w:eastAsia="Times New Roman" w:hAnsi="Times New Roman" w:cs="Times New Roman"/>
          <w:b/>
          <w:bCs/>
        </w:rPr>
      </w:pPr>
      <w:r w:rsidRPr="27FEF2CA">
        <w:rPr>
          <w:rFonts w:ascii="Times New Roman" w:eastAsia="Times New Roman" w:hAnsi="Times New Roman" w:cs="Times New Roman"/>
        </w:rPr>
        <w:lastRenderedPageBreak/>
        <w:t>VMs can run older operating systems and applications that may not be compatible with newer hardware, extending the life of legacy software.</w:t>
      </w:r>
    </w:p>
    <w:p w14:paraId="3C064581" w14:textId="046205C8" w:rsidR="27FEF2CA" w:rsidRDefault="026BEBB7" w:rsidP="026BEBB7">
      <w:pPr>
        <w:pStyle w:val="Heading4"/>
        <w:spacing w:before="319" w:after="319" w:line="360" w:lineRule="auto"/>
        <w:jc w:val="both"/>
        <w:rPr>
          <w:rFonts w:ascii="Times New Roman" w:eastAsia="Times New Roman" w:hAnsi="Times New Roman" w:cs="Times New Roman"/>
          <w:b/>
          <w:bCs/>
          <w:i w:val="0"/>
          <w:iCs w:val="0"/>
          <w:color w:val="auto"/>
        </w:rPr>
      </w:pPr>
      <w:bookmarkStart w:id="90" w:name="_Toc760268459"/>
      <w:bookmarkStart w:id="91" w:name="_Toc1776405643"/>
      <w:r w:rsidRPr="026BEBB7">
        <w:rPr>
          <w:rFonts w:ascii="Times New Roman" w:eastAsia="Times New Roman" w:hAnsi="Times New Roman" w:cs="Times New Roman"/>
          <w:b/>
          <w:bCs/>
          <w:i w:val="0"/>
          <w:iCs w:val="0"/>
          <w:color w:val="auto"/>
        </w:rPr>
        <w:t>Cloud Computing</w:t>
      </w:r>
      <w:bookmarkEnd w:id="90"/>
      <w:bookmarkEnd w:id="91"/>
    </w:p>
    <w:p w14:paraId="6BBDA21F" w14:textId="4274F53A"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Virtual machines are the backbone of cloud computing services. Cloud providers use VMs to offer scalable and on-demand computing resources to users, enabling businesses to access infrastructure without significant upfront investments.</w:t>
      </w:r>
    </w:p>
    <w:p w14:paraId="1BA0ACE0" w14:textId="60055482"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92" w:name="_Toc714728538"/>
      <w:bookmarkStart w:id="93" w:name="_Toc402037948"/>
      <w:r w:rsidRPr="026BEBB7">
        <w:rPr>
          <w:rFonts w:ascii="Times New Roman" w:eastAsia="Times New Roman" w:hAnsi="Times New Roman" w:cs="Times New Roman"/>
          <w:b/>
          <w:bCs/>
          <w:color w:val="auto"/>
        </w:rPr>
        <w:t>3.4. Evaluation Criteria</w:t>
      </w:r>
      <w:bookmarkEnd w:id="92"/>
      <w:bookmarkEnd w:id="93"/>
    </w:p>
    <w:p w14:paraId="079B8FFB" w14:textId="23EB6954" w:rsidR="27FEF2CA" w:rsidRDefault="27FEF2CA" w:rsidP="27FEF2CA">
      <w:pPr>
        <w:spacing w:before="240" w:after="240" w:line="360" w:lineRule="auto"/>
        <w:jc w:val="both"/>
        <w:rPr>
          <w:rFonts w:ascii="Times New Roman" w:eastAsia="Times New Roman" w:hAnsi="Times New Roman" w:cs="Times New Roman"/>
        </w:rPr>
      </w:pPr>
      <w:r w:rsidRPr="27FEF2CA">
        <w:rPr>
          <w:rFonts w:ascii="Times New Roman" w:eastAsia="Times New Roman" w:hAnsi="Times New Roman" w:cs="Times New Roman"/>
        </w:rPr>
        <w:t>To evaluate the effectiveness of virtual machines, the following criteria were considered:</w:t>
      </w:r>
    </w:p>
    <w:p w14:paraId="45223009" w14:textId="60BB2E52" w:rsidR="27FEF2CA" w:rsidRDefault="27FEF2CA" w:rsidP="27FEF2CA">
      <w:pPr>
        <w:pStyle w:val="ListParagraph"/>
        <w:numPr>
          <w:ilvl w:val="0"/>
          <w:numId w:val="5"/>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Performance:</w:t>
      </w:r>
      <w:r w:rsidRPr="27FEF2CA">
        <w:rPr>
          <w:rFonts w:ascii="Times New Roman" w:eastAsia="Times New Roman" w:hAnsi="Times New Roman" w:cs="Times New Roman"/>
        </w:rPr>
        <w:t xml:space="preserve"> Check how well applications run in a VM compared to a physical machine.</w:t>
      </w:r>
    </w:p>
    <w:p w14:paraId="2E83BBFF" w14:textId="327417A5" w:rsidR="27FEF2CA" w:rsidRDefault="27FEF2CA" w:rsidP="27FEF2CA">
      <w:pPr>
        <w:pStyle w:val="ListParagraph"/>
        <w:numPr>
          <w:ilvl w:val="0"/>
          <w:numId w:val="5"/>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Cost Savings:</w:t>
      </w:r>
      <w:r w:rsidRPr="27FEF2CA">
        <w:rPr>
          <w:rFonts w:ascii="Times New Roman" w:eastAsia="Times New Roman" w:hAnsi="Times New Roman" w:cs="Times New Roman"/>
        </w:rPr>
        <w:t xml:space="preserve"> Look at the money saved by using VMs for combining servers and optimizing resources.</w:t>
      </w:r>
    </w:p>
    <w:p w14:paraId="2ED4C342" w14:textId="239A3F8E" w:rsidR="27FEF2CA" w:rsidRDefault="27FEF2CA" w:rsidP="27FEF2CA">
      <w:pPr>
        <w:pStyle w:val="ListParagraph"/>
        <w:numPr>
          <w:ilvl w:val="0"/>
          <w:numId w:val="5"/>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Scalability:</w:t>
      </w:r>
      <w:r w:rsidRPr="27FEF2CA">
        <w:rPr>
          <w:rFonts w:ascii="Times New Roman" w:eastAsia="Times New Roman" w:hAnsi="Times New Roman" w:cs="Times New Roman"/>
        </w:rPr>
        <w:t xml:space="preserve"> See how easily VMs can be adjusted to meet changing demands.</w:t>
      </w:r>
    </w:p>
    <w:p w14:paraId="2707A57C" w14:textId="7BA6EDFA" w:rsidR="27FEF2CA" w:rsidRDefault="27FEF2CA" w:rsidP="27FEF2CA">
      <w:pPr>
        <w:pStyle w:val="ListParagraph"/>
        <w:numPr>
          <w:ilvl w:val="0"/>
          <w:numId w:val="5"/>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Management and Maintenance:</w:t>
      </w:r>
      <w:r w:rsidRPr="27FEF2CA">
        <w:rPr>
          <w:rFonts w:ascii="Times New Roman" w:eastAsia="Times New Roman" w:hAnsi="Times New Roman" w:cs="Times New Roman"/>
        </w:rPr>
        <w:t xml:space="preserve"> Understand how simple it is to manage and maintain a virtualized environment.</w:t>
      </w:r>
    </w:p>
    <w:p w14:paraId="6165C07B" w14:textId="5999031B" w:rsidR="27FEF2CA" w:rsidRDefault="026BEBB7" w:rsidP="27FEF2CA">
      <w:pPr>
        <w:pStyle w:val="Heading3"/>
        <w:spacing w:before="281" w:after="281" w:line="360" w:lineRule="auto"/>
        <w:jc w:val="both"/>
        <w:rPr>
          <w:rFonts w:ascii="Times New Roman" w:eastAsia="Times New Roman" w:hAnsi="Times New Roman" w:cs="Times New Roman"/>
          <w:b/>
          <w:bCs/>
          <w:color w:val="auto"/>
        </w:rPr>
      </w:pPr>
      <w:bookmarkStart w:id="94" w:name="_Toc611290440"/>
      <w:bookmarkStart w:id="95" w:name="_Toc1464133332"/>
      <w:r w:rsidRPr="026BEBB7">
        <w:rPr>
          <w:rFonts w:ascii="Times New Roman" w:eastAsia="Times New Roman" w:hAnsi="Times New Roman" w:cs="Times New Roman"/>
          <w:b/>
          <w:bCs/>
          <w:color w:val="auto"/>
        </w:rPr>
        <w:t>Results</w:t>
      </w:r>
      <w:bookmarkEnd w:id="94"/>
      <w:bookmarkEnd w:id="95"/>
    </w:p>
    <w:p w14:paraId="377E82AE" w14:textId="495883EB" w:rsidR="27FEF2CA" w:rsidRDefault="27FEF2CA" w:rsidP="27FEF2CA">
      <w:pPr>
        <w:pStyle w:val="ListParagraph"/>
        <w:numPr>
          <w:ilvl w:val="0"/>
          <w:numId w:val="4"/>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Performance:</w:t>
      </w:r>
      <w:r w:rsidRPr="27FEF2CA">
        <w:rPr>
          <w:rFonts w:ascii="Times New Roman" w:eastAsia="Times New Roman" w:hAnsi="Times New Roman" w:cs="Times New Roman"/>
        </w:rPr>
        <w:t xml:space="preserve"> While there is a slight performance overhead when using VMs compared to physical machines, modern hypervisors and hardware virtualization technologies minimize this impact, making VMs suitable for most applications.</w:t>
      </w:r>
    </w:p>
    <w:p w14:paraId="1973B904" w14:textId="5B24216B" w:rsidR="27FEF2CA" w:rsidRDefault="27FEF2CA" w:rsidP="27FEF2CA">
      <w:pPr>
        <w:pStyle w:val="ListParagraph"/>
        <w:numPr>
          <w:ilvl w:val="0"/>
          <w:numId w:val="4"/>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Cost Savings:</w:t>
      </w:r>
      <w:r w:rsidRPr="27FEF2CA">
        <w:rPr>
          <w:rFonts w:ascii="Times New Roman" w:eastAsia="Times New Roman" w:hAnsi="Times New Roman" w:cs="Times New Roman"/>
        </w:rPr>
        <w:t xml:space="preserve"> Significant cost savings were observed in hardware, power, and maintenance due to server consolidation and optimized resource utilization.</w:t>
      </w:r>
    </w:p>
    <w:p w14:paraId="7A37D4CE" w14:textId="3B904521" w:rsidR="27FEF2CA" w:rsidRDefault="27FEF2CA" w:rsidP="27FEF2CA">
      <w:pPr>
        <w:pStyle w:val="ListParagraph"/>
        <w:numPr>
          <w:ilvl w:val="0"/>
          <w:numId w:val="4"/>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Scalability:</w:t>
      </w:r>
      <w:r w:rsidRPr="27FEF2CA">
        <w:rPr>
          <w:rFonts w:ascii="Times New Roman" w:eastAsia="Times New Roman" w:hAnsi="Times New Roman" w:cs="Times New Roman"/>
        </w:rPr>
        <w:t xml:space="preserve"> VMs demonstrated excellent scalability, allowing quick adjustments to computing resources based on demand.</w:t>
      </w:r>
    </w:p>
    <w:p w14:paraId="183FFFFF" w14:textId="4A9C2DB0" w:rsidR="27FEF2CA" w:rsidRDefault="27FEF2CA" w:rsidP="27FEF2CA">
      <w:pPr>
        <w:pStyle w:val="ListParagraph"/>
        <w:numPr>
          <w:ilvl w:val="0"/>
          <w:numId w:val="4"/>
        </w:numPr>
        <w:spacing w:after="0" w:line="360" w:lineRule="auto"/>
        <w:jc w:val="both"/>
        <w:rPr>
          <w:rFonts w:ascii="Times New Roman" w:eastAsia="Times New Roman" w:hAnsi="Times New Roman" w:cs="Times New Roman"/>
        </w:rPr>
      </w:pPr>
      <w:r w:rsidRPr="27FEF2CA">
        <w:rPr>
          <w:rFonts w:ascii="Times New Roman" w:eastAsia="Times New Roman" w:hAnsi="Times New Roman" w:cs="Times New Roman"/>
          <w:b/>
          <w:bCs/>
        </w:rPr>
        <w:t>Management and Maintenance:</w:t>
      </w:r>
      <w:r w:rsidRPr="27FEF2CA">
        <w:rPr>
          <w:rFonts w:ascii="Times New Roman" w:eastAsia="Times New Roman" w:hAnsi="Times New Roman" w:cs="Times New Roman"/>
        </w:rPr>
        <w:t xml:space="preserve"> Virtualization simplifies management and maintenance, with tools available for monitoring, backing up, and recovering VMs efficiently.</w:t>
      </w:r>
    </w:p>
    <w:sectPr w:rsidR="27FEF2CA">
      <w:headerReference w:type="default" r:id="rId7"/>
      <w:footerReference w:type="default" r:id="rId8"/>
      <w:pgSz w:w="12240" w:h="15840"/>
      <w:pgMar w:top="567" w:right="567" w:bottom="567"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34DD5" w14:textId="77777777" w:rsidR="00946D1E" w:rsidRDefault="00946D1E">
      <w:pPr>
        <w:spacing w:after="0" w:line="240" w:lineRule="auto"/>
      </w:pPr>
      <w:r>
        <w:separator/>
      </w:r>
    </w:p>
  </w:endnote>
  <w:endnote w:type="continuationSeparator" w:id="0">
    <w:p w14:paraId="49326014" w14:textId="77777777" w:rsidR="00946D1E" w:rsidRDefault="0094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50"/>
      <w:gridCol w:w="3650"/>
      <w:gridCol w:w="3650"/>
    </w:tblGrid>
    <w:tr w:rsidR="410E196D" w14:paraId="4350B764" w14:textId="77777777" w:rsidTr="410E196D">
      <w:trPr>
        <w:trHeight w:val="300"/>
      </w:trPr>
      <w:tc>
        <w:tcPr>
          <w:tcW w:w="3650" w:type="dxa"/>
        </w:tcPr>
        <w:p w14:paraId="7E8F5766" w14:textId="1BEF6E4D" w:rsidR="410E196D" w:rsidRDefault="410E196D" w:rsidP="410E196D">
          <w:pPr>
            <w:pStyle w:val="Header"/>
            <w:ind w:left="-115"/>
          </w:pPr>
        </w:p>
      </w:tc>
      <w:tc>
        <w:tcPr>
          <w:tcW w:w="3650" w:type="dxa"/>
        </w:tcPr>
        <w:p w14:paraId="7618731B" w14:textId="285B647D" w:rsidR="410E196D" w:rsidRDefault="410E196D" w:rsidP="410E196D">
          <w:pPr>
            <w:pStyle w:val="Header"/>
            <w:jc w:val="center"/>
          </w:pPr>
        </w:p>
      </w:tc>
      <w:tc>
        <w:tcPr>
          <w:tcW w:w="3650" w:type="dxa"/>
        </w:tcPr>
        <w:p w14:paraId="720D433E" w14:textId="519913CE" w:rsidR="410E196D" w:rsidRDefault="410E196D" w:rsidP="410E196D">
          <w:pPr>
            <w:pStyle w:val="Header"/>
            <w:ind w:right="-115"/>
            <w:jc w:val="right"/>
          </w:pPr>
        </w:p>
      </w:tc>
    </w:tr>
  </w:tbl>
  <w:p w14:paraId="46FCD7DA" w14:textId="0DCBC162" w:rsidR="410E196D" w:rsidRDefault="410E196D" w:rsidP="410E1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0B340" w14:textId="77777777" w:rsidR="00946D1E" w:rsidRDefault="00946D1E">
      <w:pPr>
        <w:spacing w:after="0" w:line="240" w:lineRule="auto"/>
      </w:pPr>
      <w:r>
        <w:separator/>
      </w:r>
    </w:p>
  </w:footnote>
  <w:footnote w:type="continuationSeparator" w:id="0">
    <w:p w14:paraId="2A2DB7D0" w14:textId="77777777" w:rsidR="00946D1E" w:rsidRDefault="00946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50"/>
      <w:gridCol w:w="3650"/>
      <w:gridCol w:w="3650"/>
    </w:tblGrid>
    <w:tr w:rsidR="410E196D" w14:paraId="2C91B3FB" w14:textId="77777777" w:rsidTr="026BEBB7">
      <w:trPr>
        <w:trHeight w:val="300"/>
      </w:trPr>
      <w:tc>
        <w:tcPr>
          <w:tcW w:w="3650" w:type="dxa"/>
        </w:tcPr>
        <w:p w14:paraId="0E7790EE" w14:textId="52CF63E0" w:rsidR="410E196D" w:rsidRDefault="410E196D" w:rsidP="026BEBB7">
          <w:pPr>
            <w:pStyle w:val="Header"/>
            <w:ind w:left="-115"/>
            <w:rPr>
              <w:rFonts w:ascii="Times New Roman" w:eastAsia="Times New Roman" w:hAnsi="Times New Roman" w:cs="Times New Roman"/>
              <w:b/>
              <w:bCs/>
              <w:sz w:val="32"/>
              <w:szCs w:val="32"/>
            </w:rPr>
          </w:pPr>
        </w:p>
      </w:tc>
      <w:tc>
        <w:tcPr>
          <w:tcW w:w="3650" w:type="dxa"/>
        </w:tcPr>
        <w:p w14:paraId="4694453F" w14:textId="4E8AB534" w:rsidR="410E196D" w:rsidRDefault="410E196D" w:rsidP="026BEBB7">
          <w:pPr>
            <w:pStyle w:val="Header"/>
            <w:jc w:val="center"/>
            <w:rPr>
              <w:rFonts w:ascii="Times New Roman" w:eastAsia="Times New Roman" w:hAnsi="Times New Roman" w:cs="Times New Roman"/>
              <w:b/>
              <w:bCs/>
              <w:sz w:val="32"/>
              <w:szCs w:val="32"/>
            </w:rPr>
          </w:pPr>
        </w:p>
      </w:tc>
      <w:tc>
        <w:tcPr>
          <w:tcW w:w="3650" w:type="dxa"/>
        </w:tcPr>
        <w:p w14:paraId="19C074C2" w14:textId="2D7CB354" w:rsidR="410E196D" w:rsidRDefault="410E196D" w:rsidP="026BEBB7">
          <w:pPr>
            <w:pStyle w:val="Header"/>
            <w:ind w:right="-115"/>
            <w:jc w:val="right"/>
            <w:rPr>
              <w:rFonts w:ascii="Times New Roman" w:eastAsia="Times New Roman" w:hAnsi="Times New Roman" w:cs="Times New Roman"/>
              <w:b/>
              <w:bCs/>
              <w:sz w:val="32"/>
              <w:szCs w:val="32"/>
            </w:rPr>
          </w:pPr>
        </w:p>
      </w:tc>
    </w:tr>
  </w:tbl>
  <w:p w14:paraId="78A9357A" w14:textId="7FA00FDF" w:rsidR="410E196D" w:rsidRDefault="410E196D" w:rsidP="026BEBB7">
    <w:pPr>
      <w:pStyle w:val="Header"/>
      <w:rPr>
        <w:rFonts w:ascii="Times New Roman" w:eastAsia="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0959"/>
    <w:multiLevelType w:val="hybridMultilevel"/>
    <w:tmpl w:val="AB3EF27A"/>
    <w:lvl w:ilvl="0" w:tplc="B8C4B070">
      <w:start w:val="1"/>
      <w:numFmt w:val="decimal"/>
      <w:lvlText w:val="%1."/>
      <w:lvlJc w:val="left"/>
      <w:pPr>
        <w:ind w:left="720" w:hanging="360"/>
      </w:pPr>
    </w:lvl>
    <w:lvl w:ilvl="1" w:tplc="2F5E9398">
      <w:start w:val="1"/>
      <w:numFmt w:val="lowerLetter"/>
      <w:lvlText w:val="%2."/>
      <w:lvlJc w:val="left"/>
      <w:pPr>
        <w:ind w:left="1440" w:hanging="360"/>
      </w:pPr>
    </w:lvl>
    <w:lvl w:ilvl="2" w:tplc="AFBA1B94">
      <w:start w:val="1"/>
      <w:numFmt w:val="lowerRoman"/>
      <w:lvlText w:val="%3."/>
      <w:lvlJc w:val="right"/>
      <w:pPr>
        <w:ind w:left="2160" w:hanging="180"/>
      </w:pPr>
    </w:lvl>
    <w:lvl w:ilvl="3" w:tplc="86F4D718">
      <w:start w:val="1"/>
      <w:numFmt w:val="decimal"/>
      <w:lvlText w:val="%4."/>
      <w:lvlJc w:val="left"/>
      <w:pPr>
        <w:ind w:left="2880" w:hanging="360"/>
      </w:pPr>
    </w:lvl>
    <w:lvl w:ilvl="4" w:tplc="677674E6">
      <w:start w:val="1"/>
      <w:numFmt w:val="lowerLetter"/>
      <w:lvlText w:val="%5."/>
      <w:lvlJc w:val="left"/>
      <w:pPr>
        <w:ind w:left="3600" w:hanging="360"/>
      </w:pPr>
    </w:lvl>
    <w:lvl w:ilvl="5" w:tplc="2DBE428A">
      <w:start w:val="1"/>
      <w:numFmt w:val="lowerRoman"/>
      <w:lvlText w:val="%6."/>
      <w:lvlJc w:val="right"/>
      <w:pPr>
        <w:ind w:left="4320" w:hanging="180"/>
      </w:pPr>
    </w:lvl>
    <w:lvl w:ilvl="6" w:tplc="0D90D284">
      <w:start w:val="1"/>
      <w:numFmt w:val="decimal"/>
      <w:lvlText w:val="%7."/>
      <w:lvlJc w:val="left"/>
      <w:pPr>
        <w:ind w:left="5040" w:hanging="360"/>
      </w:pPr>
    </w:lvl>
    <w:lvl w:ilvl="7" w:tplc="9EA49FDE">
      <w:start w:val="1"/>
      <w:numFmt w:val="lowerLetter"/>
      <w:lvlText w:val="%8."/>
      <w:lvlJc w:val="left"/>
      <w:pPr>
        <w:ind w:left="5760" w:hanging="360"/>
      </w:pPr>
    </w:lvl>
    <w:lvl w:ilvl="8" w:tplc="8B14F414">
      <w:start w:val="1"/>
      <w:numFmt w:val="lowerRoman"/>
      <w:lvlText w:val="%9."/>
      <w:lvlJc w:val="right"/>
      <w:pPr>
        <w:ind w:left="6480" w:hanging="180"/>
      </w:pPr>
    </w:lvl>
  </w:abstractNum>
  <w:abstractNum w:abstractNumId="1" w15:restartNumberingAfterBreak="0">
    <w:nsid w:val="0C91135A"/>
    <w:multiLevelType w:val="hybridMultilevel"/>
    <w:tmpl w:val="E7069666"/>
    <w:lvl w:ilvl="0" w:tplc="7146F982">
      <w:start w:val="1"/>
      <w:numFmt w:val="decimal"/>
      <w:lvlText w:val="%1."/>
      <w:lvlJc w:val="left"/>
      <w:pPr>
        <w:ind w:left="720" w:hanging="360"/>
      </w:pPr>
    </w:lvl>
    <w:lvl w:ilvl="1" w:tplc="A20A046C">
      <w:start w:val="1"/>
      <w:numFmt w:val="lowerLetter"/>
      <w:lvlText w:val="%2."/>
      <w:lvlJc w:val="left"/>
      <w:pPr>
        <w:ind w:left="1440" w:hanging="360"/>
      </w:pPr>
    </w:lvl>
    <w:lvl w:ilvl="2" w:tplc="F45C1994">
      <w:start w:val="1"/>
      <w:numFmt w:val="lowerRoman"/>
      <w:lvlText w:val="%3."/>
      <w:lvlJc w:val="right"/>
      <w:pPr>
        <w:ind w:left="2160" w:hanging="180"/>
      </w:pPr>
    </w:lvl>
    <w:lvl w:ilvl="3" w:tplc="94D08A10">
      <w:start w:val="1"/>
      <w:numFmt w:val="decimal"/>
      <w:lvlText w:val="%4."/>
      <w:lvlJc w:val="left"/>
      <w:pPr>
        <w:ind w:left="2880" w:hanging="360"/>
      </w:pPr>
    </w:lvl>
    <w:lvl w:ilvl="4" w:tplc="2E9C94A4">
      <w:start w:val="1"/>
      <w:numFmt w:val="lowerLetter"/>
      <w:lvlText w:val="%5."/>
      <w:lvlJc w:val="left"/>
      <w:pPr>
        <w:ind w:left="3600" w:hanging="360"/>
      </w:pPr>
    </w:lvl>
    <w:lvl w:ilvl="5" w:tplc="EE9EC312">
      <w:start w:val="1"/>
      <w:numFmt w:val="lowerRoman"/>
      <w:lvlText w:val="%6."/>
      <w:lvlJc w:val="right"/>
      <w:pPr>
        <w:ind w:left="4320" w:hanging="180"/>
      </w:pPr>
    </w:lvl>
    <w:lvl w:ilvl="6" w:tplc="39781680">
      <w:start w:val="1"/>
      <w:numFmt w:val="decimal"/>
      <w:lvlText w:val="%7."/>
      <w:lvlJc w:val="left"/>
      <w:pPr>
        <w:ind w:left="5040" w:hanging="360"/>
      </w:pPr>
    </w:lvl>
    <w:lvl w:ilvl="7" w:tplc="7EB6A15A">
      <w:start w:val="1"/>
      <w:numFmt w:val="lowerLetter"/>
      <w:lvlText w:val="%8."/>
      <w:lvlJc w:val="left"/>
      <w:pPr>
        <w:ind w:left="5760" w:hanging="360"/>
      </w:pPr>
    </w:lvl>
    <w:lvl w:ilvl="8" w:tplc="838AADCA">
      <w:start w:val="1"/>
      <w:numFmt w:val="lowerRoman"/>
      <w:lvlText w:val="%9."/>
      <w:lvlJc w:val="right"/>
      <w:pPr>
        <w:ind w:left="6480" w:hanging="180"/>
      </w:pPr>
    </w:lvl>
  </w:abstractNum>
  <w:abstractNum w:abstractNumId="2" w15:restartNumberingAfterBreak="0">
    <w:nsid w:val="169DB67C"/>
    <w:multiLevelType w:val="multilevel"/>
    <w:tmpl w:val="1C7058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C8AA3A8"/>
    <w:multiLevelType w:val="hybridMultilevel"/>
    <w:tmpl w:val="63B0B4E8"/>
    <w:lvl w:ilvl="0" w:tplc="9C10B8C6">
      <w:start w:val="1"/>
      <w:numFmt w:val="decimal"/>
      <w:lvlText w:val="%1."/>
      <w:lvlJc w:val="left"/>
      <w:pPr>
        <w:ind w:left="720" w:hanging="360"/>
      </w:pPr>
    </w:lvl>
    <w:lvl w:ilvl="1" w:tplc="04220CAE">
      <w:start w:val="1"/>
      <w:numFmt w:val="lowerLetter"/>
      <w:lvlText w:val="%2."/>
      <w:lvlJc w:val="left"/>
      <w:pPr>
        <w:ind w:left="1440" w:hanging="360"/>
      </w:pPr>
    </w:lvl>
    <w:lvl w:ilvl="2" w:tplc="B8AE6DB0">
      <w:start w:val="1"/>
      <w:numFmt w:val="lowerRoman"/>
      <w:lvlText w:val="%3."/>
      <w:lvlJc w:val="right"/>
      <w:pPr>
        <w:ind w:left="2160" w:hanging="180"/>
      </w:pPr>
    </w:lvl>
    <w:lvl w:ilvl="3" w:tplc="97EA907E">
      <w:start w:val="1"/>
      <w:numFmt w:val="decimal"/>
      <w:lvlText w:val="%4."/>
      <w:lvlJc w:val="left"/>
      <w:pPr>
        <w:ind w:left="2880" w:hanging="360"/>
      </w:pPr>
    </w:lvl>
    <w:lvl w:ilvl="4" w:tplc="AA80A546">
      <w:start w:val="1"/>
      <w:numFmt w:val="lowerLetter"/>
      <w:lvlText w:val="%5."/>
      <w:lvlJc w:val="left"/>
      <w:pPr>
        <w:ind w:left="3600" w:hanging="360"/>
      </w:pPr>
    </w:lvl>
    <w:lvl w:ilvl="5" w:tplc="DC2AB61A">
      <w:start w:val="1"/>
      <w:numFmt w:val="lowerRoman"/>
      <w:lvlText w:val="%6."/>
      <w:lvlJc w:val="right"/>
      <w:pPr>
        <w:ind w:left="4320" w:hanging="180"/>
      </w:pPr>
    </w:lvl>
    <w:lvl w:ilvl="6" w:tplc="92D22A86">
      <w:start w:val="1"/>
      <w:numFmt w:val="decimal"/>
      <w:lvlText w:val="%7."/>
      <w:lvlJc w:val="left"/>
      <w:pPr>
        <w:ind w:left="5040" w:hanging="360"/>
      </w:pPr>
    </w:lvl>
    <w:lvl w:ilvl="7" w:tplc="BA90DA66">
      <w:start w:val="1"/>
      <w:numFmt w:val="lowerLetter"/>
      <w:lvlText w:val="%8."/>
      <w:lvlJc w:val="left"/>
      <w:pPr>
        <w:ind w:left="5760" w:hanging="360"/>
      </w:pPr>
    </w:lvl>
    <w:lvl w:ilvl="8" w:tplc="3346938A">
      <w:start w:val="1"/>
      <w:numFmt w:val="lowerRoman"/>
      <w:lvlText w:val="%9."/>
      <w:lvlJc w:val="right"/>
      <w:pPr>
        <w:ind w:left="6480" w:hanging="180"/>
      </w:pPr>
    </w:lvl>
  </w:abstractNum>
  <w:abstractNum w:abstractNumId="4" w15:restartNumberingAfterBreak="0">
    <w:nsid w:val="36B4EA65"/>
    <w:multiLevelType w:val="hybridMultilevel"/>
    <w:tmpl w:val="A9F00ACA"/>
    <w:lvl w:ilvl="0" w:tplc="6BD41B3A">
      <w:start w:val="1"/>
      <w:numFmt w:val="decimal"/>
      <w:lvlText w:val="%1."/>
      <w:lvlJc w:val="left"/>
      <w:pPr>
        <w:ind w:left="720" w:hanging="360"/>
      </w:pPr>
    </w:lvl>
    <w:lvl w:ilvl="1" w:tplc="C8BEB706">
      <w:start w:val="1"/>
      <w:numFmt w:val="lowerLetter"/>
      <w:lvlText w:val="%2."/>
      <w:lvlJc w:val="left"/>
      <w:pPr>
        <w:ind w:left="1440" w:hanging="360"/>
      </w:pPr>
    </w:lvl>
    <w:lvl w:ilvl="2" w:tplc="DB865EE4">
      <w:start w:val="1"/>
      <w:numFmt w:val="lowerRoman"/>
      <w:lvlText w:val="%3."/>
      <w:lvlJc w:val="right"/>
      <w:pPr>
        <w:ind w:left="2160" w:hanging="180"/>
      </w:pPr>
    </w:lvl>
    <w:lvl w:ilvl="3" w:tplc="CDD634AC">
      <w:start w:val="1"/>
      <w:numFmt w:val="decimal"/>
      <w:lvlText w:val="%4."/>
      <w:lvlJc w:val="left"/>
      <w:pPr>
        <w:ind w:left="2880" w:hanging="360"/>
      </w:pPr>
    </w:lvl>
    <w:lvl w:ilvl="4" w:tplc="FD402862">
      <w:start w:val="1"/>
      <w:numFmt w:val="lowerLetter"/>
      <w:lvlText w:val="%5."/>
      <w:lvlJc w:val="left"/>
      <w:pPr>
        <w:ind w:left="3600" w:hanging="360"/>
      </w:pPr>
    </w:lvl>
    <w:lvl w:ilvl="5" w:tplc="9D541222">
      <w:start w:val="1"/>
      <w:numFmt w:val="lowerRoman"/>
      <w:lvlText w:val="%6."/>
      <w:lvlJc w:val="right"/>
      <w:pPr>
        <w:ind w:left="4320" w:hanging="180"/>
      </w:pPr>
    </w:lvl>
    <w:lvl w:ilvl="6" w:tplc="05421E7E">
      <w:start w:val="1"/>
      <w:numFmt w:val="decimal"/>
      <w:lvlText w:val="%7."/>
      <w:lvlJc w:val="left"/>
      <w:pPr>
        <w:ind w:left="5040" w:hanging="360"/>
      </w:pPr>
    </w:lvl>
    <w:lvl w:ilvl="7" w:tplc="2DACACD6">
      <w:start w:val="1"/>
      <w:numFmt w:val="lowerLetter"/>
      <w:lvlText w:val="%8."/>
      <w:lvlJc w:val="left"/>
      <w:pPr>
        <w:ind w:left="5760" w:hanging="360"/>
      </w:pPr>
    </w:lvl>
    <w:lvl w:ilvl="8" w:tplc="3EA23780">
      <w:start w:val="1"/>
      <w:numFmt w:val="lowerRoman"/>
      <w:lvlText w:val="%9."/>
      <w:lvlJc w:val="right"/>
      <w:pPr>
        <w:ind w:left="6480" w:hanging="180"/>
      </w:pPr>
    </w:lvl>
  </w:abstractNum>
  <w:abstractNum w:abstractNumId="5" w15:restartNumberingAfterBreak="0">
    <w:nsid w:val="4E4B80D5"/>
    <w:multiLevelType w:val="multilevel"/>
    <w:tmpl w:val="B420AF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6754ECB"/>
    <w:multiLevelType w:val="multilevel"/>
    <w:tmpl w:val="924038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7E228F6"/>
    <w:multiLevelType w:val="hybridMultilevel"/>
    <w:tmpl w:val="3C1C5686"/>
    <w:lvl w:ilvl="0" w:tplc="E7AA2802">
      <w:start w:val="1"/>
      <w:numFmt w:val="decimal"/>
      <w:lvlText w:val="%1."/>
      <w:lvlJc w:val="left"/>
      <w:pPr>
        <w:ind w:left="720" w:hanging="360"/>
      </w:pPr>
    </w:lvl>
    <w:lvl w:ilvl="1" w:tplc="2F3A4F72">
      <w:start w:val="1"/>
      <w:numFmt w:val="lowerLetter"/>
      <w:lvlText w:val="%2."/>
      <w:lvlJc w:val="left"/>
      <w:pPr>
        <w:ind w:left="1440" w:hanging="360"/>
      </w:pPr>
    </w:lvl>
    <w:lvl w:ilvl="2" w:tplc="60E47D38">
      <w:start w:val="1"/>
      <w:numFmt w:val="lowerRoman"/>
      <w:lvlText w:val="%3."/>
      <w:lvlJc w:val="right"/>
      <w:pPr>
        <w:ind w:left="2160" w:hanging="180"/>
      </w:pPr>
    </w:lvl>
    <w:lvl w:ilvl="3" w:tplc="6524AEB2">
      <w:start w:val="1"/>
      <w:numFmt w:val="decimal"/>
      <w:lvlText w:val="%4."/>
      <w:lvlJc w:val="left"/>
      <w:pPr>
        <w:ind w:left="2880" w:hanging="360"/>
      </w:pPr>
    </w:lvl>
    <w:lvl w:ilvl="4" w:tplc="7E6EA9EA">
      <w:start w:val="1"/>
      <w:numFmt w:val="lowerLetter"/>
      <w:lvlText w:val="%5."/>
      <w:lvlJc w:val="left"/>
      <w:pPr>
        <w:ind w:left="3600" w:hanging="360"/>
      </w:pPr>
    </w:lvl>
    <w:lvl w:ilvl="5" w:tplc="14C650C8">
      <w:start w:val="1"/>
      <w:numFmt w:val="lowerRoman"/>
      <w:lvlText w:val="%6."/>
      <w:lvlJc w:val="right"/>
      <w:pPr>
        <w:ind w:left="4320" w:hanging="180"/>
      </w:pPr>
    </w:lvl>
    <w:lvl w:ilvl="6" w:tplc="647EA4D6">
      <w:start w:val="1"/>
      <w:numFmt w:val="decimal"/>
      <w:lvlText w:val="%7."/>
      <w:lvlJc w:val="left"/>
      <w:pPr>
        <w:ind w:left="5040" w:hanging="360"/>
      </w:pPr>
    </w:lvl>
    <w:lvl w:ilvl="7" w:tplc="50C2AEF2">
      <w:start w:val="1"/>
      <w:numFmt w:val="lowerLetter"/>
      <w:lvlText w:val="%8."/>
      <w:lvlJc w:val="left"/>
      <w:pPr>
        <w:ind w:left="5760" w:hanging="360"/>
      </w:pPr>
    </w:lvl>
    <w:lvl w:ilvl="8" w:tplc="2E9800F8">
      <w:start w:val="1"/>
      <w:numFmt w:val="lowerRoman"/>
      <w:lvlText w:val="%9."/>
      <w:lvlJc w:val="right"/>
      <w:pPr>
        <w:ind w:left="6480" w:hanging="180"/>
      </w:pPr>
    </w:lvl>
  </w:abstractNum>
  <w:abstractNum w:abstractNumId="8" w15:restartNumberingAfterBreak="0">
    <w:nsid w:val="59889F2F"/>
    <w:multiLevelType w:val="hybridMultilevel"/>
    <w:tmpl w:val="2D487100"/>
    <w:lvl w:ilvl="0" w:tplc="79D4265A">
      <w:start w:val="1"/>
      <w:numFmt w:val="decimal"/>
      <w:lvlText w:val="%1."/>
      <w:lvlJc w:val="left"/>
      <w:pPr>
        <w:ind w:left="720" w:hanging="360"/>
      </w:pPr>
    </w:lvl>
    <w:lvl w:ilvl="1" w:tplc="AAA63374">
      <w:start w:val="1"/>
      <w:numFmt w:val="lowerLetter"/>
      <w:lvlText w:val="%2."/>
      <w:lvlJc w:val="left"/>
      <w:pPr>
        <w:ind w:left="1440" w:hanging="360"/>
      </w:pPr>
    </w:lvl>
    <w:lvl w:ilvl="2" w:tplc="64E28890">
      <w:start w:val="1"/>
      <w:numFmt w:val="lowerRoman"/>
      <w:lvlText w:val="%3."/>
      <w:lvlJc w:val="right"/>
      <w:pPr>
        <w:ind w:left="2160" w:hanging="180"/>
      </w:pPr>
    </w:lvl>
    <w:lvl w:ilvl="3" w:tplc="61687110">
      <w:start w:val="1"/>
      <w:numFmt w:val="decimal"/>
      <w:lvlText w:val="%4."/>
      <w:lvlJc w:val="left"/>
      <w:pPr>
        <w:ind w:left="2880" w:hanging="360"/>
      </w:pPr>
    </w:lvl>
    <w:lvl w:ilvl="4" w:tplc="14E28AF2">
      <w:start w:val="1"/>
      <w:numFmt w:val="lowerLetter"/>
      <w:lvlText w:val="%5."/>
      <w:lvlJc w:val="left"/>
      <w:pPr>
        <w:ind w:left="3600" w:hanging="360"/>
      </w:pPr>
    </w:lvl>
    <w:lvl w:ilvl="5" w:tplc="E620DAFC">
      <w:start w:val="1"/>
      <w:numFmt w:val="lowerRoman"/>
      <w:lvlText w:val="%6."/>
      <w:lvlJc w:val="right"/>
      <w:pPr>
        <w:ind w:left="4320" w:hanging="180"/>
      </w:pPr>
    </w:lvl>
    <w:lvl w:ilvl="6" w:tplc="A88EF24A">
      <w:start w:val="1"/>
      <w:numFmt w:val="decimal"/>
      <w:lvlText w:val="%7."/>
      <w:lvlJc w:val="left"/>
      <w:pPr>
        <w:ind w:left="5040" w:hanging="360"/>
      </w:pPr>
    </w:lvl>
    <w:lvl w:ilvl="7" w:tplc="80641DE0">
      <w:start w:val="1"/>
      <w:numFmt w:val="lowerLetter"/>
      <w:lvlText w:val="%8."/>
      <w:lvlJc w:val="left"/>
      <w:pPr>
        <w:ind w:left="5760" w:hanging="360"/>
      </w:pPr>
    </w:lvl>
    <w:lvl w:ilvl="8" w:tplc="932A5B5C">
      <w:start w:val="1"/>
      <w:numFmt w:val="lowerRoman"/>
      <w:lvlText w:val="%9."/>
      <w:lvlJc w:val="right"/>
      <w:pPr>
        <w:ind w:left="6480" w:hanging="180"/>
      </w:pPr>
    </w:lvl>
  </w:abstractNum>
  <w:abstractNum w:abstractNumId="9" w15:restartNumberingAfterBreak="0">
    <w:nsid w:val="5BC59827"/>
    <w:multiLevelType w:val="hybridMultilevel"/>
    <w:tmpl w:val="4C70D81C"/>
    <w:lvl w:ilvl="0" w:tplc="4B5A4778">
      <w:start w:val="1"/>
      <w:numFmt w:val="decimal"/>
      <w:lvlText w:val="%1."/>
      <w:lvlJc w:val="left"/>
      <w:pPr>
        <w:ind w:left="720" w:hanging="360"/>
      </w:pPr>
    </w:lvl>
    <w:lvl w:ilvl="1" w:tplc="4EB012AE">
      <w:start w:val="1"/>
      <w:numFmt w:val="lowerLetter"/>
      <w:lvlText w:val="%2."/>
      <w:lvlJc w:val="left"/>
      <w:pPr>
        <w:ind w:left="1440" w:hanging="360"/>
      </w:pPr>
    </w:lvl>
    <w:lvl w:ilvl="2" w:tplc="23B08906">
      <w:start w:val="1"/>
      <w:numFmt w:val="lowerRoman"/>
      <w:lvlText w:val="%3."/>
      <w:lvlJc w:val="right"/>
      <w:pPr>
        <w:ind w:left="2160" w:hanging="180"/>
      </w:pPr>
    </w:lvl>
    <w:lvl w:ilvl="3" w:tplc="0F34B818">
      <w:start w:val="1"/>
      <w:numFmt w:val="decimal"/>
      <w:lvlText w:val="%4."/>
      <w:lvlJc w:val="left"/>
      <w:pPr>
        <w:ind w:left="2880" w:hanging="360"/>
      </w:pPr>
    </w:lvl>
    <w:lvl w:ilvl="4" w:tplc="E49A689A">
      <w:start w:val="1"/>
      <w:numFmt w:val="lowerLetter"/>
      <w:lvlText w:val="%5."/>
      <w:lvlJc w:val="left"/>
      <w:pPr>
        <w:ind w:left="3600" w:hanging="360"/>
      </w:pPr>
    </w:lvl>
    <w:lvl w:ilvl="5" w:tplc="4320727C">
      <w:start w:val="1"/>
      <w:numFmt w:val="lowerRoman"/>
      <w:lvlText w:val="%6."/>
      <w:lvlJc w:val="right"/>
      <w:pPr>
        <w:ind w:left="4320" w:hanging="180"/>
      </w:pPr>
    </w:lvl>
    <w:lvl w:ilvl="6" w:tplc="74E26DB6">
      <w:start w:val="1"/>
      <w:numFmt w:val="decimal"/>
      <w:lvlText w:val="%7."/>
      <w:lvlJc w:val="left"/>
      <w:pPr>
        <w:ind w:left="5040" w:hanging="360"/>
      </w:pPr>
    </w:lvl>
    <w:lvl w:ilvl="7" w:tplc="611E13A4">
      <w:start w:val="1"/>
      <w:numFmt w:val="lowerLetter"/>
      <w:lvlText w:val="%8."/>
      <w:lvlJc w:val="left"/>
      <w:pPr>
        <w:ind w:left="5760" w:hanging="360"/>
      </w:pPr>
    </w:lvl>
    <w:lvl w:ilvl="8" w:tplc="EEEED918">
      <w:start w:val="1"/>
      <w:numFmt w:val="lowerRoman"/>
      <w:lvlText w:val="%9."/>
      <w:lvlJc w:val="right"/>
      <w:pPr>
        <w:ind w:left="6480" w:hanging="180"/>
      </w:pPr>
    </w:lvl>
  </w:abstractNum>
  <w:abstractNum w:abstractNumId="10" w15:restartNumberingAfterBreak="0">
    <w:nsid w:val="747713F1"/>
    <w:multiLevelType w:val="hybridMultilevel"/>
    <w:tmpl w:val="C53E6E46"/>
    <w:lvl w:ilvl="0" w:tplc="03F67730">
      <w:start w:val="1"/>
      <w:numFmt w:val="bullet"/>
      <w:lvlText w:val=""/>
      <w:lvlJc w:val="left"/>
      <w:pPr>
        <w:ind w:left="720" w:hanging="360"/>
      </w:pPr>
      <w:rPr>
        <w:rFonts w:ascii="Wingdings" w:hAnsi="Wingdings" w:hint="default"/>
      </w:rPr>
    </w:lvl>
    <w:lvl w:ilvl="1" w:tplc="F82AF28C">
      <w:start w:val="1"/>
      <w:numFmt w:val="bullet"/>
      <w:lvlText w:val=""/>
      <w:lvlJc w:val="left"/>
      <w:pPr>
        <w:ind w:left="1440" w:hanging="360"/>
      </w:pPr>
      <w:rPr>
        <w:rFonts w:ascii="Wingdings" w:hAnsi="Wingdings" w:hint="default"/>
      </w:rPr>
    </w:lvl>
    <w:lvl w:ilvl="2" w:tplc="742893A8">
      <w:start w:val="1"/>
      <w:numFmt w:val="bullet"/>
      <w:lvlText w:val=""/>
      <w:lvlJc w:val="left"/>
      <w:pPr>
        <w:ind w:left="2160" w:hanging="360"/>
      </w:pPr>
      <w:rPr>
        <w:rFonts w:ascii="Wingdings" w:hAnsi="Wingdings" w:hint="default"/>
      </w:rPr>
    </w:lvl>
    <w:lvl w:ilvl="3" w:tplc="F7EA5D44">
      <w:start w:val="1"/>
      <w:numFmt w:val="bullet"/>
      <w:lvlText w:val=""/>
      <w:lvlJc w:val="left"/>
      <w:pPr>
        <w:ind w:left="2880" w:hanging="360"/>
      </w:pPr>
      <w:rPr>
        <w:rFonts w:ascii="Wingdings" w:hAnsi="Wingdings" w:hint="default"/>
      </w:rPr>
    </w:lvl>
    <w:lvl w:ilvl="4" w:tplc="97BA1F9E">
      <w:start w:val="1"/>
      <w:numFmt w:val="bullet"/>
      <w:lvlText w:val=""/>
      <w:lvlJc w:val="left"/>
      <w:pPr>
        <w:ind w:left="3600" w:hanging="360"/>
      </w:pPr>
      <w:rPr>
        <w:rFonts w:ascii="Wingdings" w:hAnsi="Wingdings" w:hint="default"/>
      </w:rPr>
    </w:lvl>
    <w:lvl w:ilvl="5" w:tplc="7C32EAC6">
      <w:start w:val="1"/>
      <w:numFmt w:val="bullet"/>
      <w:lvlText w:val=""/>
      <w:lvlJc w:val="left"/>
      <w:pPr>
        <w:ind w:left="4320" w:hanging="360"/>
      </w:pPr>
      <w:rPr>
        <w:rFonts w:ascii="Wingdings" w:hAnsi="Wingdings" w:hint="default"/>
      </w:rPr>
    </w:lvl>
    <w:lvl w:ilvl="6" w:tplc="67849A1C">
      <w:start w:val="1"/>
      <w:numFmt w:val="bullet"/>
      <w:lvlText w:val=""/>
      <w:lvlJc w:val="left"/>
      <w:pPr>
        <w:ind w:left="5040" w:hanging="360"/>
      </w:pPr>
      <w:rPr>
        <w:rFonts w:ascii="Wingdings" w:hAnsi="Wingdings" w:hint="default"/>
      </w:rPr>
    </w:lvl>
    <w:lvl w:ilvl="7" w:tplc="BACE26CC">
      <w:start w:val="1"/>
      <w:numFmt w:val="bullet"/>
      <w:lvlText w:val=""/>
      <w:lvlJc w:val="left"/>
      <w:pPr>
        <w:ind w:left="5760" w:hanging="360"/>
      </w:pPr>
      <w:rPr>
        <w:rFonts w:ascii="Wingdings" w:hAnsi="Wingdings" w:hint="default"/>
      </w:rPr>
    </w:lvl>
    <w:lvl w:ilvl="8" w:tplc="CCF0A898">
      <w:start w:val="1"/>
      <w:numFmt w:val="bullet"/>
      <w:lvlText w:val=""/>
      <w:lvlJc w:val="left"/>
      <w:pPr>
        <w:ind w:left="6480" w:hanging="360"/>
      </w:pPr>
      <w:rPr>
        <w:rFonts w:ascii="Wingdings" w:hAnsi="Wingdings" w:hint="default"/>
      </w:rPr>
    </w:lvl>
  </w:abstractNum>
  <w:abstractNum w:abstractNumId="11" w15:restartNumberingAfterBreak="0">
    <w:nsid w:val="765FA2AB"/>
    <w:multiLevelType w:val="hybridMultilevel"/>
    <w:tmpl w:val="6060A6F6"/>
    <w:lvl w:ilvl="0" w:tplc="B70CB566">
      <w:start w:val="1"/>
      <w:numFmt w:val="decimal"/>
      <w:lvlText w:val="%1."/>
      <w:lvlJc w:val="left"/>
      <w:pPr>
        <w:ind w:left="720" w:hanging="360"/>
      </w:pPr>
    </w:lvl>
    <w:lvl w:ilvl="1" w:tplc="C0C868F4">
      <w:start w:val="1"/>
      <w:numFmt w:val="lowerLetter"/>
      <w:lvlText w:val="%2."/>
      <w:lvlJc w:val="left"/>
      <w:pPr>
        <w:ind w:left="1440" w:hanging="360"/>
      </w:pPr>
    </w:lvl>
    <w:lvl w:ilvl="2" w:tplc="C49ABFE6">
      <w:start w:val="1"/>
      <w:numFmt w:val="lowerRoman"/>
      <w:lvlText w:val="%3."/>
      <w:lvlJc w:val="right"/>
      <w:pPr>
        <w:ind w:left="2160" w:hanging="180"/>
      </w:pPr>
    </w:lvl>
    <w:lvl w:ilvl="3" w:tplc="83526CB8">
      <w:start w:val="1"/>
      <w:numFmt w:val="decimal"/>
      <w:lvlText w:val="%4."/>
      <w:lvlJc w:val="left"/>
      <w:pPr>
        <w:ind w:left="2880" w:hanging="360"/>
      </w:pPr>
    </w:lvl>
    <w:lvl w:ilvl="4" w:tplc="6E56459E">
      <w:start w:val="1"/>
      <w:numFmt w:val="lowerLetter"/>
      <w:lvlText w:val="%5."/>
      <w:lvlJc w:val="left"/>
      <w:pPr>
        <w:ind w:left="3600" w:hanging="360"/>
      </w:pPr>
    </w:lvl>
    <w:lvl w:ilvl="5" w:tplc="21C4E714">
      <w:start w:val="1"/>
      <w:numFmt w:val="lowerRoman"/>
      <w:lvlText w:val="%6."/>
      <w:lvlJc w:val="right"/>
      <w:pPr>
        <w:ind w:left="4320" w:hanging="180"/>
      </w:pPr>
    </w:lvl>
    <w:lvl w:ilvl="6" w:tplc="667AD9F0">
      <w:start w:val="1"/>
      <w:numFmt w:val="decimal"/>
      <w:lvlText w:val="%7."/>
      <w:lvlJc w:val="left"/>
      <w:pPr>
        <w:ind w:left="5040" w:hanging="360"/>
      </w:pPr>
    </w:lvl>
    <w:lvl w:ilvl="7" w:tplc="5B7049C4">
      <w:start w:val="1"/>
      <w:numFmt w:val="lowerLetter"/>
      <w:lvlText w:val="%8."/>
      <w:lvlJc w:val="left"/>
      <w:pPr>
        <w:ind w:left="5760" w:hanging="360"/>
      </w:pPr>
    </w:lvl>
    <w:lvl w:ilvl="8" w:tplc="6B5C440C">
      <w:start w:val="1"/>
      <w:numFmt w:val="lowerRoman"/>
      <w:lvlText w:val="%9."/>
      <w:lvlJc w:val="right"/>
      <w:pPr>
        <w:ind w:left="6480" w:hanging="180"/>
      </w:pPr>
    </w:lvl>
  </w:abstractNum>
  <w:abstractNum w:abstractNumId="12" w15:restartNumberingAfterBreak="0">
    <w:nsid w:val="78E041F5"/>
    <w:multiLevelType w:val="hybridMultilevel"/>
    <w:tmpl w:val="A880D020"/>
    <w:lvl w:ilvl="0" w:tplc="057CC6AE">
      <w:start w:val="1"/>
      <w:numFmt w:val="decimal"/>
      <w:lvlText w:val="%1."/>
      <w:lvlJc w:val="left"/>
      <w:pPr>
        <w:ind w:left="720" w:hanging="360"/>
      </w:pPr>
    </w:lvl>
    <w:lvl w:ilvl="1" w:tplc="9404DD1C">
      <w:start w:val="1"/>
      <w:numFmt w:val="lowerLetter"/>
      <w:lvlText w:val="%2."/>
      <w:lvlJc w:val="left"/>
      <w:pPr>
        <w:ind w:left="1440" w:hanging="360"/>
      </w:pPr>
    </w:lvl>
    <w:lvl w:ilvl="2" w:tplc="387E9266">
      <w:start w:val="1"/>
      <w:numFmt w:val="lowerRoman"/>
      <w:lvlText w:val="%3."/>
      <w:lvlJc w:val="right"/>
      <w:pPr>
        <w:ind w:left="2160" w:hanging="180"/>
      </w:pPr>
    </w:lvl>
    <w:lvl w:ilvl="3" w:tplc="00CCEE6C">
      <w:start w:val="1"/>
      <w:numFmt w:val="decimal"/>
      <w:lvlText w:val="%4."/>
      <w:lvlJc w:val="left"/>
      <w:pPr>
        <w:ind w:left="2880" w:hanging="360"/>
      </w:pPr>
    </w:lvl>
    <w:lvl w:ilvl="4" w:tplc="3A26511E">
      <w:start w:val="1"/>
      <w:numFmt w:val="lowerLetter"/>
      <w:lvlText w:val="%5."/>
      <w:lvlJc w:val="left"/>
      <w:pPr>
        <w:ind w:left="3600" w:hanging="360"/>
      </w:pPr>
    </w:lvl>
    <w:lvl w:ilvl="5" w:tplc="7A74174C">
      <w:start w:val="1"/>
      <w:numFmt w:val="lowerRoman"/>
      <w:lvlText w:val="%6."/>
      <w:lvlJc w:val="right"/>
      <w:pPr>
        <w:ind w:left="4320" w:hanging="180"/>
      </w:pPr>
    </w:lvl>
    <w:lvl w:ilvl="6" w:tplc="2EA83F0E">
      <w:start w:val="1"/>
      <w:numFmt w:val="decimal"/>
      <w:lvlText w:val="%7."/>
      <w:lvlJc w:val="left"/>
      <w:pPr>
        <w:ind w:left="5040" w:hanging="360"/>
      </w:pPr>
    </w:lvl>
    <w:lvl w:ilvl="7" w:tplc="66289FA4">
      <w:start w:val="1"/>
      <w:numFmt w:val="lowerLetter"/>
      <w:lvlText w:val="%8."/>
      <w:lvlJc w:val="left"/>
      <w:pPr>
        <w:ind w:left="5760" w:hanging="360"/>
      </w:pPr>
    </w:lvl>
    <w:lvl w:ilvl="8" w:tplc="057CBC72">
      <w:start w:val="1"/>
      <w:numFmt w:val="lowerRoman"/>
      <w:lvlText w:val="%9."/>
      <w:lvlJc w:val="right"/>
      <w:pPr>
        <w:ind w:left="6480" w:hanging="180"/>
      </w:pPr>
    </w:lvl>
  </w:abstractNum>
  <w:abstractNum w:abstractNumId="13" w15:restartNumberingAfterBreak="0">
    <w:nsid w:val="7F0D7379"/>
    <w:multiLevelType w:val="hybridMultilevel"/>
    <w:tmpl w:val="AD3C8030"/>
    <w:lvl w:ilvl="0" w:tplc="0F22F7DC">
      <w:start w:val="1"/>
      <w:numFmt w:val="decimal"/>
      <w:lvlText w:val="%1."/>
      <w:lvlJc w:val="left"/>
      <w:pPr>
        <w:ind w:left="720" w:hanging="360"/>
      </w:pPr>
    </w:lvl>
    <w:lvl w:ilvl="1" w:tplc="42C04390">
      <w:start w:val="1"/>
      <w:numFmt w:val="lowerLetter"/>
      <w:lvlText w:val="%2."/>
      <w:lvlJc w:val="left"/>
      <w:pPr>
        <w:ind w:left="1440" w:hanging="360"/>
      </w:pPr>
    </w:lvl>
    <w:lvl w:ilvl="2" w:tplc="55D8BF0E">
      <w:start w:val="1"/>
      <w:numFmt w:val="lowerRoman"/>
      <w:lvlText w:val="%3."/>
      <w:lvlJc w:val="right"/>
      <w:pPr>
        <w:ind w:left="2160" w:hanging="180"/>
      </w:pPr>
    </w:lvl>
    <w:lvl w:ilvl="3" w:tplc="1FE84B66">
      <w:start w:val="1"/>
      <w:numFmt w:val="decimal"/>
      <w:lvlText w:val="%4."/>
      <w:lvlJc w:val="left"/>
      <w:pPr>
        <w:ind w:left="2880" w:hanging="360"/>
      </w:pPr>
    </w:lvl>
    <w:lvl w:ilvl="4" w:tplc="FB161554">
      <w:start w:val="1"/>
      <w:numFmt w:val="lowerLetter"/>
      <w:lvlText w:val="%5."/>
      <w:lvlJc w:val="left"/>
      <w:pPr>
        <w:ind w:left="3600" w:hanging="360"/>
      </w:pPr>
    </w:lvl>
    <w:lvl w:ilvl="5" w:tplc="8FCCE744">
      <w:start w:val="1"/>
      <w:numFmt w:val="lowerRoman"/>
      <w:lvlText w:val="%6."/>
      <w:lvlJc w:val="right"/>
      <w:pPr>
        <w:ind w:left="4320" w:hanging="180"/>
      </w:pPr>
    </w:lvl>
    <w:lvl w:ilvl="6" w:tplc="A96E6DAC">
      <w:start w:val="1"/>
      <w:numFmt w:val="decimal"/>
      <w:lvlText w:val="%7."/>
      <w:lvlJc w:val="left"/>
      <w:pPr>
        <w:ind w:left="5040" w:hanging="360"/>
      </w:pPr>
    </w:lvl>
    <w:lvl w:ilvl="7" w:tplc="01161D46">
      <w:start w:val="1"/>
      <w:numFmt w:val="lowerLetter"/>
      <w:lvlText w:val="%8."/>
      <w:lvlJc w:val="left"/>
      <w:pPr>
        <w:ind w:left="5760" w:hanging="360"/>
      </w:pPr>
    </w:lvl>
    <w:lvl w:ilvl="8" w:tplc="478AF5B0">
      <w:start w:val="1"/>
      <w:numFmt w:val="lowerRoman"/>
      <w:lvlText w:val="%9."/>
      <w:lvlJc w:val="right"/>
      <w:pPr>
        <w:ind w:left="6480" w:hanging="180"/>
      </w:pPr>
    </w:lvl>
  </w:abstractNum>
  <w:num w:numId="1" w16cid:durableId="478234458">
    <w:abstractNumId w:val="0"/>
  </w:num>
  <w:num w:numId="2" w16cid:durableId="208998702">
    <w:abstractNumId w:val="9"/>
  </w:num>
  <w:num w:numId="3" w16cid:durableId="533660662">
    <w:abstractNumId w:val="4"/>
  </w:num>
  <w:num w:numId="4" w16cid:durableId="1542746555">
    <w:abstractNumId w:val="3"/>
  </w:num>
  <w:num w:numId="5" w16cid:durableId="1474716603">
    <w:abstractNumId w:val="12"/>
  </w:num>
  <w:num w:numId="6" w16cid:durableId="1341542243">
    <w:abstractNumId w:val="7"/>
  </w:num>
  <w:num w:numId="7" w16cid:durableId="559050430">
    <w:abstractNumId w:val="13"/>
  </w:num>
  <w:num w:numId="8" w16cid:durableId="1039814488">
    <w:abstractNumId w:val="11"/>
  </w:num>
  <w:num w:numId="9" w16cid:durableId="1799496217">
    <w:abstractNumId w:val="8"/>
  </w:num>
  <w:num w:numId="10" w16cid:durableId="1801531173">
    <w:abstractNumId w:val="1"/>
  </w:num>
  <w:num w:numId="11" w16cid:durableId="1574004479">
    <w:abstractNumId w:val="6"/>
  </w:num>
  <w:num w:numId="12" w16cid:durableId="1642464805">
    <w:abstractNumId w:val="5"/>
  </w:num>
  <w:num w:numId="13" w16cid:durableId="809251758">
    <w:abstractNumId w:val="2"/>
  </w:num>
  <w:num w:numId="14" w16cid:durableId="681202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276E5"/>
    <w:rsid w:val="00831AAD"/>
    <w:rsid w:val="00946D1E"/>
    <w:rsid w:val="00B92C1E"/>
    <w:rsid w:val="026BEBB7"/>
    <w:rsid w:val="027F01AB"/>
    <w:rsid w:val="03387F55"/>
    <w:rsid w:val="094B9857"/>
    <w:rsid w:val="0B774F55"/>
    <w:rsid w:val="162276E5"/>
    <w:rsid w:val="27FEF2CA"/>
    <w:rsid w:val="303F14BB"/>
    <w:rsid w:val="3348195D"/>
    <w:rsid w:val="410E196D"/>
    <w:rsid w:val="4AA3446F"/>
    <w:rsid w:val="5345F6C6"/>
    <w:rsid w:val="54B03C2F"/>
    <w:rsid w:val="57C808B3"/>
    <w:rsid w:val="67D67CDD"/>
    <w:rsid w:val="70D7D86D"/>
    <w:rsid w:val="726BAED4"/>
    <w:rsid w:val="76C597CC"/>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76E5"/>
  <w15:chartTrackingRefBased/>
  <w15:docId w15:val="{BC8F3FFC-70A2-4BC3-9B9A-46A49D8E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B774F55"/>
  </w:style>
  <w:style w:type="paragraph" w:styleId="Heading1">
    <w:name w:val="heading 1"/>
    <w:basedOn w:val="Normal"/>
    <w:next w:val="Normal"/>
    <w:link w:val="Heading1Char"/>
    <w:uiPriority w:val="9"/>
    <w:qFormat/>
    <w:rsid w:val="0B774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B774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B774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B774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B774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B774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B774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B774F55"/>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B774F55"/>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B774F55"/>
    <w:rPr>
      <w:rFonts w:asciiTheme="majorHAnsi" w:eastAsiaTheme="majorEastAsia" w:hAnsiTheme="majorHAnsi" w:cstheme="majorBidi"/>
      <w:noProof w:val="0"/>
      <w:color w:val="0F4761" w:themeColor="accent1" w:themeShade="BF"/>
      <w:sz w:val="40"/>
      <w:szCs w:val="4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B774F55"/>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B774F55"/>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0B774F55"/>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0B774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0B774F55"/>
    <w:pPr>
      <w:tabs>
        <w:tab w:val="center" w:pos="4680"/>
        <w:tab w:val="right" w:pos="9360"/>
      </w:tabs>
      <w:spacing w:after="0" w:line="240" w:lineRule="auto"/>
    </w:pPr>
  </w:style>
  <w:style w:type="paragraph" w:styleId="Footer">
    <w:name w:val="footer"/>
    <w:basedOn w:val="Normal"/>
    <w:uiPriority w:val="99"/>
    <w:unhideWhenUsed/>
    <w:rsid w:val="0B774F55"/>
    <w:pPr>
      <w:tabs>
        <w:tab w:val="center" w:pos="4680"/>
        <w:tab w:val="right" w:pos="9360"/>
      </w:tabs>
      <w:spacing w:after="0" w:line="240" w:lineRule="auto"/>
    </w:pPr>
  </w:style>
  <w:style w:type="paragraph" w:styleId="ListParagraph">
    <w:name w:val="List Paragraph"/>
    <w:basedOn w:val="Normal"/>
    <w:uiPriority w:val="34"/>
    <w:qFormat/>
    <w:rsid w:val="0B774F55"/>
    <w:pPr>
      <w:ind w:left="720"/>
      <w:contextualSpacing/>
    </w:pPr>
  </w:style>
  <w:style w:type="paragraph" w:styleId="TOC1">
    <w:name w:val="toc 1"/>
    <w:basedOn w:val="Normal"/>
    <w:next w:val="Normal"/>
    <w:uiPriority w:val="39"/>
    <w:unhideWhenUsed/>
    <w:rsid w:val="0B774F55"/>
    <w:pPr>
      <w:spacing w:after="100"/>
    </w:pPr>
  </w:style>
  <w:style w:type="character" w:styleId="Hyperlink">
    <w:name w:val="Hyperlink"/>
    <w:basedOn w:val="DefaultParagraphFont"/>
    <w:uiPriority w:val="99"/>
    <w:unhideWhenUsed/>
    <w:rsid w:val="0B774F55"/>
    <w:rPr>
      <w:color w:val="467886"/>
      <w:u w:val="single"/>
    </w:rPr>
  </w:style>
  <w:style w:type="paragraph" w:styleId="TOC3">
    <w:name w:val="toc 3"/>
    <w:basedOn w:val="Normal"/>
    <w:next w:val="Normal"/>
    <w:uiPriority w:val="39"/>
    <w:unhideWhenUsed/>
    <w:rsid w:val="0B774F55"/>
    <w:pPr>
      <w:spacing w:after="100"/>
      <w:ind w:left="440"/>
    </w:pPr>
  </w:style>
  <w:style w:type="paragraph" w:styleId="TOC4">
    <w:name w:val="toc 4"/>
    <w:basedOn w:val="Normal"/>
    <w:next w:val="Normal"/>
    <w:uiPriority w:val="39"/>
    <w:unhideWhenUsed/>
    <w:rsid w:val="0B774F55"/>
    <w:pPr>
      <w:spacing w:after="100"/>
      <w:ind w:left="660"/>
    </w:pPr>
  </w:style>
  <w:style w:type="paragraph" w:styleId="NoSpacing">
    <w:name w:val="No Spacing"/>
    <w:uiPriority w:val="1"/>
    <w:qFormat/>
    <w:rsid w:val="0B774F55"/>
    <w:pPr>
      <w:spacing w:after="0"/>
    </w:pPr>
  </w:style>
  <w:style w:type="paragraph" w:styleId="TOC2">
    <w:name w:val="toc 2"/>
    <w:basedOn w:val="Normal"/>
    <w:next w:val="Normal"/>
    <w:uiPriority w:val="39"/>
    <w:unhideWhenUsed/>
    <w:rsid w:val="0B774F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3123</Words>
  <Characters>17802</Characters>
  <Application>Microsoft Office Word</Application>
  <DocSecurity>0</DocSecurity>
  <Lines>148</Lines>
  <Paragraphs>41</Paragraphs>
  <ScaleCrop>false</ScaleCrop>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2</cp:revision>
  <dcterms:created xsi:type="dcterms:W3CDTF">2024-12-15T13:56:00Z</dcterms:created>
  <dcterms:modified xsi:type="dcterms:W3CDTF">2024-12-15T13:56:00Z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documentId_7856</vt:lpwstr>
  </property>
  <property fmtid="{D5CDD505-2E9C-101B-9397-08002B2CF9AE}" pid="3" name="grammarly_documentContext">
    <vt:lpwstr>{"goals":[],"domain":"general","emotions":[],"dialect":"american"}</vt:lpwstr>
  </property>
</Properties>
</file>